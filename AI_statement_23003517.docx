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3168" w14:textId="1CA67BAE" w:rsidR="00203763" w:rsidRDefault="00AE0598" w:rsidP="008B671A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Generative </w:t>
      </w:r>
      <w:r w:rsidR="000639F2" w:rsidRPr="001A7A73">
        <w:rPr>
          <w:rFonts w:asciiTheme="minorHAnsi" w:hAnsiTheme="minorHAnsi" w:cstheme="minorHAnsi"/>
        </w:rPr>
        <w:t xml:space="preserve">AI </w:t>
      </w:r>
      <w:r>
        <w:rPr>
          <w:rFonts w:asciiTheme="minorHAnsi" w:hAnsiTheme="minorHAnsi" w:cstheme="minorHAnsi"/>
        </w:rPr>
        <w:t>use statement</w:t>
      </w:r>
    </w:p>
    <w:p w14:paraId="08375B0F" w14:textId="77BA563B" w:rsidR="007150D6" w:rsidRDefault="007150D6" w:rsidP="007150D6"/>
    <w:p w14:paraId="13747403" w14:textId="56F3F128" w:rsidR="00770D26" w:rsidRPr="00770D26" w:rsidRDefault="00770D26" w:rsidP="00770D26">
      <w:pPr>
        <w:spacing w:line="360" w:lineRule="auto"/>
        <w:rPr>
          <w:b/>
          <w:bCs/>
          <w:color w:val="2D2D2D"/>
          <w:spacing w:val="-2"/>
          <w:lang w:eastAsia="en-NZ"/>
        </w:rPr>
      </w:pPr>
      <w:r>
        <w:rPr>
          <w:b/>
          <w:bCs/>
          <w:color w:val="2D2D2D"/>
          <w:spacing w:val="-2"/>
          <w:lang w:eastAsia="en-NZ"/>
        </w:rPr>
        <w:t>Option 2: AI used</w:t>
      </w:r>
    </w:p>
    <w:p w14:paraId="109BB92E" w14:textId="2A74FA5A" w:rsidR="004C520E" w:rsidRPr="00C267C3" w:rsidRDefault="00770D26" w:rsidP="008F7C3B">
      <w:pPr>
        <w:spacing w:line="360" w:lineRule="auto"/>
        <w:rPr>
          <w:color w:val="2D2D2D"/>
          <w:spacing w:val="-2"/>
          <w:lang w:eastAsia="en-NZ"/>
        </w:rPr>
      </w:pPr>
      <w:r w:rsidRPr="00C267C3">
        <w:t xml:space="preserve">I, </w:t>
      </w:r>
      <w:r w:rsidRPr="00C267C3">
        <w:rPr>
          <w:color w:val="A6A6A6" w:themeColor="background1" w:themeShade="A6"/>
        </w:rPr>
        <w:t>[</w:t>
      </w:r>
      <w:del w:id="0" w:author="Jenny Choubassi" w:date="2025-04-14T01:37:00Z" w16du:dateUtc="2025-04-14T07:37:00Z">
        <w:r w:rsidRPr="00C267C3" w:rsidDel="001F5D1D">
          <w:rPr>
            <w:color w:val="A6A6A6" w:themeColor="background1" w:themeShade="A6"/>
          </w:rPr>
          <w:delText>insert name here</w:delText>
        </w:r>
      </w:del>
      <w:ins w:id="1" w:author="Jenny Choubassi" w:date="2025-04-14T01:37:00Z" w16du:dateUtc="2025-04-14T07:37:00Z">
        <w:r w:rsidR="001F5D1D">
          <w:rPr>
            <w:color w:val="A6A6A6" w:themeColor="background1" w:themeShade="A6"/>
          </w:rPr>
          <w:t>Jennifer Choubassi</w:t>
        </w:r>
      </w:ins>
      <w:r w:rsidRPr="00C267C3">
        <w:rPr>
          <w:color w:val="A6A6A6" w:themeColor="background1" w:themeShade="A6"/>
        </w:rPr>
        <w:t>]</w:t>
      </w:r>
      <w:r w:rsidRPr="00C267C3">
        <w:t xml:space="preserve">, hereby confirm that </w:t>
      </w:r>
      <w:r w:rsidRPr="00C267C3">
        <w:rPr>
          <w:color w:val="2D2D2D"/>
          <w:spacing w:val="-2"/>
          <w:lang w:eastAsia="en-NZ"/>
        </w:rPr>
        <w:t xml:space="preserve">I </w:t>
      </w:r>
      <w:r w:rsidR="004C520E" w:rsidRPr="00C267C3">
        <w:rPr>
          <w:color w:val="2D2D2D"/>
          <w:spacing w:val="-2"/>
          <w:lang w:eastAsia="en-NZ"/>
        </w:rPr>
        <w:t>used</w:t>
      </w:r>
      <w:r w:rsidR="004C520E" w:rsidRPr="00C267C3">
        <w:rPr>
          <w:color w:val="BFBFBF" w:themeColor="background1" w:themeShade="BF"/>
          <w:spacing w:val="-2"/>
          <w:lang w:eastAsia="en-NZ"/>
        </w:rPr>
        <w:t> </w:t>
      </w:r>
      <w:del w:id="2" w:author="Jenny Choubassi" w:date="2025-04-14T01:37:00Z" w16du:dateUtc="2025-04-14T07:37:00Z">
        <w:r w:rsidR="004C520E" w:rsidRPr="00C267C3" w:rsidDel="001F5D1D">
          <w:rPr>
            <w:color w:val="A6A6A6" w:themeColor="background1" w:themeShade="A6"/>
            <w:spacing w:val="-2"/>
            <w:lang w:eastAsia="en-NZ"/>
          </w:rPr>
          <w:delText>[insert AI system(s) and link</w:delText>
        </w:r>
        <w:r w:rsidR="00BF542B" w:rsidRPr="00C267C3" w:rsidDel="001F5D1D">
          <w:rPr>
            <w:color w:val="A6A6A6" w:themeColor="background1" w:themeShade="A6"/>
            <w:spacing w:val="-2"/>
            <w:lang w:eastAsia="en-NZ"/>
          </w:rPr>
          <w:delText>(s)</w:delText>
        </w:r>
      </w:del>
      <w:ins w:id="3" w:author="Jenny Choubassi" w:date="2025-04-14T01:37:00Z" w16du:dateUtc="2025-04-14T07:37:00Z">
        <w:r w:rsidR="001F5D1D">
          <w:rPr>
            <w:color w:val="A6A6A6" w:themeColor="background1" w:themeShade="A6"/>
            <w:spacing w:val="-2"/>
            <w:lang w:eastAsia="en-NZ"/>
          </w:rPr>
          <w:t>ChatGPT (chatgpt.com)</w:t>
        </w:r>
      </w:ins>
      <w:del w:id="4" w:author="Jenny Choubassi" w:date="2025-04-14T01:37:00Z" w16du:dateUtc="2025-04-14T07:37:00Z">
        <w:r w:rsidR="004C520E" w:rsidRPr="00C267C3" w:rsidDel="001F5D1D">
          <w:rPr>
            <w:color w:val="A6A6A6" w:themeColor="background1" w:themeShade="A6"/>
            <w:spacing w:val="-2"/>
            <w:lang w:eastAsia="en-NZ"/>
          </w:rPr>
          <w:delText>]</w:delText>
        </w:r>
      </w:del>
      <w:r w:rsidR="004C520E" w:rsidRPr="00C267C3">
        <w:rPr>
          <w:color w:val="2D2D2D"/>
          <w:spacing w:val="-2"/>
          <w:lang w:eastAsia="en-NZ"/>
        </w:rPr>
        <w:t> to </w:t>
      </w:r>
      <w:del w:id="5" w:author="Jenny Choubassi" w:date="2025-04-14T01:37:00Z" w16du:dateUtc="2025-04-14T07:37:00Z">
        <w:r w:rsidR="004C520E" w:rsidRPr="00C267C3" w:rsidDel="001F5D1D">
          <w:rPr>
            <w:color w:val="A6A6A6" w:themeColor="background1" w:themeShade="A6"/>
            <w:spacing w:val="-2"/>
            <w:lang w:eastAsia="en-NZ"/>
          </w:rPr>
          <w:delText>[specific use of generative artificial intelligence]</w:delText>
        </w:r>
        <w:r w:rsidR="004C520E" w:rsidRPr="00C267C3" w:rsidDel="001F5D1D">
          <w:rPr>
            <w:color w:val="2D2D2D"/>
            <w:spacing w:val="-2"/>
            <w:lang w:eastAsia="en-NZ"/>
          </w:rPr>
          <w:delText> </w:delText>
        </w:r>
        <w:r w:rsidR="004C520E" w:rsidRPr="00C267C3" w:rsidDel="001F5D1D">
          <w:rPr>
            <w:color w:val="A6A6A6" w:themeColor="background1" w:themeShade="A6"/>
            <w:spacing w:val="-2"/>
            <w:lang w:eastAsia="en-NZ"/>
          </w:rPr>
          <w:delText>[number of iterations/drafts]</w:delText>
        </w:r>
      </w:del>
      <w:ins w:id="6" w:author="Jenny Choubassi" w:date="2025-04-14T01:37:00Z" w16du:dateUtc="2025-04-14T07:37:00Z">
        <w:r w:rsidR="001F5D1D">
          <w:rPr>
            <w:color w:val="A6A6A6" w:themeColor="background1" w:themeShade="A6"/>
            <w:spacing w:val="-2"/>
            <w:lang w:eastAsia="en-NZ"/>
          </w:rPr>
          <w:t xml:space="preserve">debug and check errors a </w:t>
        </w:r>
      </w:ins>
      <w:ins w:id="7" w:author="Jenny Choubassi" w:date="2025-04-14T01:38:00Z" w16du:dateUtc="2025-04-14T07:38:00Z">
        <w:r w:rsidR="001F5D1D">
          <w:rPr>
            <w:color w:val="A6A6A6" w:themeColor="background1" w:themeShade="A6"/>
            <w:spacing w:val="-2"/>
            <w:lang w:eastAsia="en-NZ"/>
          </w:rPr>
          <w:t>handful of times</w:t>
        </w:r>
      </w:ins>
      <w:r w:rsidR="004C520E" w:rsidRPr="00C267C3">
        <w:rPr>
          <w:color w:val="2D2D2D"/>
          <w:spacing w:val="-2"/>
          <w:lang w:eastAsia="en-NZ"/>
        </w:rPr>
        <w:t>. The tool</w:t>
      </w:r>
      <w:r w:rsidR="00BF542B" w:rsidRPr="00C267C3">
        <w:rPr>
          <w:color w:val="2D2D2D"/>
          <w:spacing w:val="-2"/>
          <w:lang w:eastAsia="en-NZ"/>
        </w:rPr>
        <w:t>(s)</w:t>
      </w:r>
      <w:r w:rsidR="004C520E" w:rsidRPr="00C267C3">
        <w:rPr>
          <w:color w:val="2D2D2D"/>
          <w:spacing w:val="-2"/>
          <w:lang w:eastAsia="en-NZ"/>
        </w:rPr>
        <w:t xml:space="preserve"> was</w:t>
      </w:r>
      <w:r w:rsidR="00BF542B" w:rsidRPr="00C267C3">
        <w:rPr>
          <w:color w:val="2D2D2D"/>
          <w:spacing w:val="-2"/>
          <w:lang w:eastAsia="en-NZ"/>
        </w:rPr>
        <w:t>/were</w:t>
      </w:r>
      <w:r w:rsidR="004C520E" w:rsidRPr="00C267C3">
        <w:rPr>
          <w:color w:val="2D2D2D"/>
          <w:spacing w:val="-2"/>
          <w:lang w:eastAsia="en-NZ"/>
        </w:rPr>
        <w:t xml:space="preserve"> used to provide </w:t>
      </w:r>
      <w:del w:id="8" w:author="Jenny Choubassi" w:date="2025-04-14T01:38:00Z" w16du:dateUtc="2025-04-14T07:38:00Z">
        <w:r w:rsidR="004C520E" w:rsidRPr="00C267C3" w:rsidDel="001F5D1D">
          <w:rPr>
            <w:color w:val="A6A6A6" w:themeColor="background1" w:themeShade="A6"/>
            <w:spacing w:val="-2"/>
            <w:lang w:eastAsia="en-NZ"/>
          </w:rPr>
          <w:delText>[describe content used in task]</w:delText>
        </w:r>
      </w:del>
      <w:ins w:id="9" w:author="Jenny Choubassi" w:date="2025-04-14T01:38:00Z" w16du:dateUtc="2025-04-14T07:38:00Z">
        <w:r w:rsidR="001F5D1D">
          <w:rPr>
            <w:color w:val="A6A6A6" w:themeColor="background1" w:themeShade="A6"/>
            <w:spacing w:val="-2"/>
            <w:lang w:eastAsia="en-NZ"/>
          </w:rPr>
          <w:t>assistance in debugging and understanding errors in code, or issues with execution</w:t>
        </w:r>
      </w:ins>
      <w:r w:rsidR="004C520E" w:rsidRPr="00C267C3">
        <w:rPr>
          <w:color w:val="2D2D2D"/>
          <w:spacing w:val="-2"/>
          <w:lang w:eastAsia="en-NZ"/>
        </w:rPr>
        <w:t xml:space="preserve">. The output from </w:t>
      </w:r>
      <w:r w:rsidR="003067C7" w:rsidRPr="00C267C3">
        <w:rPr>
          <w:color w:val="2D2D2D"/>
          <w:spacing w:val="-2"/>
          <w:lang w:eastAsia="en-NZ"/>
        </w:rPr>
        <w:t xml:space="preserve">the </w:t>
      </w:r>
      <w:r w:rsidR="004C520E" w:rsidRPr="00C267C3">
        <w:rPr>
          <w:color w:val="2D2D2D"/>
          <w:spacing w:val="-2"/>
          <w:lang w:eastAsia="en-NZ"/>
        </w:rPr>
        <w:t>tool</w:t>
      </w:r>
      <w:r w:rsidR="00770AB7" w:rsidRPr="00C267C3">
        <w:rPr>
          <w:color w:val="2D2D2D"/>
          <w:spacing w:val="-2"/>
          <w:lang w:eastAsia="en-NZ"/>
        </w:rPr>
        <w:t>(s)</w:t>
      </w:r>
      <w:r w:rsidR="004C520E" w:rsidRPr="00C267C3">
        <w:rPr>
          <w:color w:val="2D2D2D"/>
          <w:spacing w:val="-2"/>
          <w:lang w:eastAsia="en-NZ"/>
        </w:rPr>
        <w:t xml:space="preserve"> was</w:t>
      </w:r>
      <w:r w:rsidR="00770AB7" w:rsidRPr="00C267C3">
        <w:rPr>
          <w:color w:val="2D2D2D"/>
          <w:spacing w:val="-2"/>
          <w:lang w:eastAsia="en-NZ"/>
        </w:rPr>
        <w:t>/were</w:t>
      </w:r>
      <w:r w:rsidR="004C520E" w:rsidRPr="00C267C3">
        <w:rPr>
          <w:color w:val="2D2D2D"/>
          <w:spacing w:val="-2"/>
          <w:lang w:eastAsia="en-NZ"/>
        </w:rPr>
        <w:t xml:space="preserve"> modified by </w:t>
      </w:r>
      <w:ins w:id="10" w:author="Jenny Choubassi" w:date="2025-04-14T01:38:00Z" w16du:dateUtc="2025-04-14T07:38:00Z">
        <w:r w:rsidR="001F5D1D">
          <w:rPr>
            <w:color w:val="A6A6A6" w:themeColor="background1" w:themeShade="A6"/>
            <w:spacing w:val="-2"/>
            <w:lang w:eastAsia="en-NZ"/>
          </w:rPr>
          <w:t>fixing syntax and troubleshooting connectivity</w:t>
        </w:r>
      </w:ins>
      <w:r w:rsidR="004C520E" w:rsidRPr="00C267C3">
        <w:rPr>
          <w:color w:val="2D2D2D"/>
          <w:spacing w:val="-2"/>
          <w:lang w:eastAsia="en-NZ"/>
        </w:rPr>
        <w:t>.</w:t>
      </w:r>
    </w:p>
    <w:p w14:paraId="69BF33B7" w14:textId="77777777" w:rsidR="00EF7603" w:rsidRPr="001A7A73" w:rsidRDefault="00EF7603" w:rsidP="00EF760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When using AI, I have ensured that the work produced is still my own and I understand that submitting unmodified output from a generative AI tool as my own is NOT acceptable. I understand that I am expected to build on the output, ensuring any submissions are my own ideas and knowledge.</w:t>
      </w:r>
    </w:p>
    <w:p w14:paraId="539D627C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awareness of any updates to the generative AI tools used, up to the date of this submission. This includes AI plug-ins or assistants included in existing programs, such as Grammarly. I take responsibility for any fabricated references or factual errors stemming from the use of these tools.</w:t>
      </w:r>
    </w:p>
    <w:p w14:paraId="57D80B95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have informed myself of the limitations and implications of using generative AI and related technologies, including the reinforcement of biases and propensity for fabrication.  </w:t>
      </w:r>
    </w:p>
    <w:p w14:paraId="1641397C" w14:textId="5E35D772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 xml:space="preserve">I have used these tools ethically, including not uploading confidential, private, personal, </w:t>
      </w:r>
      <w:r w:rsidR="0098229E">
        <w:rPr>
          <w:rFonts w:cstheme="minorHAnsi"/>
          <w:color w:val="2D2D2D"/>
          <w:spacing w:val="-2"/>
          <w:lang w:eastAsia="en-NZ"/>
        </w:rPr>
        <w:t xml:space="preserve">copyrighted, </w:t>
      </w:r>
      <w:r w:rsidRPr="001A7A73">
        <w:rPr>
          <w:rFonts w:cstheme="minorHAnsi"/>
          <w:color w:val="2D2D2D"/>
          <w:spacing w:val="-2"/>
          <w:lang w:eastAsia="en-NZ"/>
        </w:rPr>
        <w:t>or otherwise sensitive information.</w:t>
      </w:r>
    </w:p>
    <w:p w14:paraId="422B0755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 xml:space="preserve">To assist with maintaining academic integrity, I have appropriately acknowledged any use of generative AI in my work (list below as applicable). </w:t>
      </w:r>
    </w:p>
    <w:p w14:paraId="07C52E4F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that any undeclared use of generative AI will constitute academic dishonesty and will be dealt with according to relevant University policy.</w:t>
      </w:r>
    </w:p>
    <w:p w14:paraId="328E4BCA" w14:textId="30B94AE4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understand that I will be held accountable for any academic misconduct that arises in breach of any relevant University policy, as well as the consequences of such infringements.</w:t>
      </w:r>
    </w:p>
    <w:p w14:paraId="75290024" w14:textId="77777777" w:rsidR="001921EB" w:rsidRPr="001A7A73" w:rsidRDefault="001921EB" w:rsidP="008F7C3B">
      <w:pPr>
        <w:spacing w:line="360" w:lineRule="auto"/>
        <w:rPr>
          <w:rFonts w:cstheme="minorHAnsi"/>
          <w:color w:val="2D2D2D"/>
          <w:spacing w:val="-2"/>
          <w:lang w:eastAsia="en-NZ"/>
        </w:rPr>
      </w:pPr>
    </w:p>
    <w:p w14:paraId="1E2124D6" w14:textId="5B2E64A2" w:rsidR="00C20E0E" w:rsidDel="00CA1F59" w:rsidRDefault="00097DB4" w:rsidP="008F7C3B">
      <w:pPr>
        <w:pStyle w:val="Heading3"/>
        <w:spacing w:line="360" w:lineRule="auto"/>
        <w:rPr>
          <w:del w:id="11" w:author="Jenny Choubassi" w:date="2025-04-14T01:39:00Z" w16du:dateUtc="2025-04-14T07:39:00Z"/>
          <w:rFonts w:asciiTheme="minorHAnsi" w:hAnsiTheme="minorHAnsi" w:cstheme="minorHAnsi"/>
          <w:lang w:eastAsia="en-NZ"/>
        </w:rPr>
      </w:pPr>
      <w:r w:rsidRPr="001A7A73">
        <w:rPr>
          <w:rFonts w:asciiTheme="minorHAnsi" w:hAnsiTheme="minorHAnsi" w:cstheme="minorHAnsi"/>
          <w:lang w:eastAsia="en-NZ"/>
        </w:rPr>
        <w:t>Supporting evidence</w:t>
      </w:r>
      <w:r w:rsidR="00F87FD9" w:rsidRPr="001A7A73">
        <w:rPr>
          <w:rFonts w:asciiTheme="minorHAnsi" w:hAnsiTheme="minorHAnsi" w:cstheme="minorHAnsi"/>
          <w:lang w:eastAsia="en-NZ"/>
        </w:rPr>
        <w:t xml:space="preserve"> </w:t>
      </w:r>
    </w:p>
    <w:p w14:paraId="4D3F6BCC" w14:textId="624CEB9D" w:rsidR="00A049E3" w:rsidDel="00CA1F59" w:rsidRDefault="00792B52" w:rsidP="00085A0C">
      <w:pPr>
        <w:pStyle w:val="ListParagraph"/>
        <w:numPr>
          <w:ilvl w:val="0"/>
          <w:numId w:val="12"/>
        </w:numPr>
        <w:spacing w:line="360" w:lineRule="auto"/>
        <w:rPr>
          <w:del w:id="12" w:author="Jenny Choubassi" w:date="2025-04-14T01:39:00Z" w16du:dateUtc="2025-04-14T07:39:00Z"/>
          <w:rFonts w:cstheme="minorHAnsi"/>
          <w:lang w:eastAsia="en-NZ"/>
        </w:rPr>
      </w:pPr>
      <w:del w:id="13" w:author="Jenny Choubassi" w:date="2025-04-14T01:39:00Z" w16du:dateUtc="2025-04-14T07:39:00Z">
        <w:r w:rsidRPr="008474B6" w:rsidDel="00CA1F59">
          <w:delText>Ensure you</w:delText>
        </w:r>
        <w:r w:rsidDel="00CA1F59">
          <w:delText xml:space="preserve"> have saved your </w:delText>
        </w:r>
        <w:r w:rsidRPr="008474B6" w:rsidDel="00CA1F59">
          <w:delText>drafts, version history, etc.</w:delText>
        </w:r>
        <w:r w:rsidDel="00CA1F59">
          <w:delText xml:space="preserve">, so that you can produce it if your course coordinator requires it. </w:delText>
        </w:r>
        <w:r w:rsidR="00C20E0E" w:rsidRPr="00770D26" w:rsidDel="00CA1F59">
          <w:rPr>
            <w:rFonts w:cstheme="minorHAnsi"/>
            <w:lang w:eastAsia="en-NZ"/>
          </w:rPr>
          <w:delText xml:space="preserve">Complete </w:delText>
        </w:r>
        <w:r w:rsidR="00576162" w:rsidRPr="00770D26" w:rsidDel="00CA1F59">
          <w:rPr>
            <w:rFonts w:cstheme="minorHAnsi"/>
            <w:lang w:eastAsia="en-NZ"/>
          </w:rPr>
          <w:delText xml:space="preserve">the information </w:delText>
        </w:r>
        <w:r w:rsidR="00060CDA" w:rsidRPr="00770D26" w:rsidDel="00CA1F59">
          <w:rPr>
            <w:rFonts w:cstheme="minorHAnsi"/>
            <w:lang w:eastAsia="en-NZ"/>
          </w:rPr>
          <w:delText xml:space="preserve">in the following </w:delText>
        </w:r>
        <w:r w:rsidR="00596D6C" w:rsidDel="00CA1F59">
          <w:rPr>
            <w:rFonts w:cstheme="minorHAnsi"/>
            <w:lang w:eastAsia="en-NZ"/>
          </w:rPr>
          <w:delText>blocks</w:delText>
        </w:r>
        <w:r w:rsidR="00060CDA" w:rsidRPr="00770D26" w:rsidDel="00CA1F59">
          <w:rPr>
            <w:rFonts w:cstheme="minorHAnsi"/>
            <w:lang w:eastAsia="en-NZ"/>
          </w:rPr>
          <w:delText xml:space="preserve"> (page </w:delText>
        </w:r>
        <w:r w:rsidR="00A049E3" w:rsidDel="00CA1F59">
          <w:rPr>
            <w:rFonts w:cstheme="minorHAnsi"/>
            <w:lang w:eastAsia="en-NZ"/>
          </w:rPr>
          <w:delText>3</w:delText>
        </w:r>
        <w:r w:rsidR="00060CDA" w:rsidRPr="008474B6" w:rsidDel="00CA1F59">
          <w:rPr>
            <w:rFonts w:cstheme="minorHAnsi"/>
            <w:lang w:eastAsia="en-NZ"/>
          </w:rPr>
          <w:delText>)</w:delText>
        </w:r>
        <w:r w:rsidR="006619C3" w:rsidRPr="008474B6" w:rsidDel="00CA1F59">
          <w:rPr>
            <w:rFonts w:cstheme="minorHAnsi"/>
            <w:lang w:eastAsia="en-NZ"/>
          </w:rPr>
          <w:delText>, or as required by your course coordinator</w:delText>
        </w:r>
        <w:r w:rsidR="006619C3" w:rsidDel="00CA1F59">
          <w:rPr>
            <w:rFonts w:cstheme="minorHAnsi"/>
            <w:lang w:eastAsia="en-NZ"/>
          </w:rPr>
          <w:delText>,</w:delText>
        </w:r>
        <w:r w:rsidR="00060CDA" w:rsidRPr="00770D26" w:rsidDel="00CA1F59">
          <w:rPr>
            <w:rFonts w:cstheme="minorHAnsi"/>
            <w:lang w:eastAsia="en-NZ"/>
          </w:rPr>
          <w:delText xml:space="preserve"> </w:delText>
        </w:r>
        <w:r w:rsidR="00576162" w:rsidRPr="00770D26" w:rsidDel="00CA1F59">
          <w:rPr>
            <w:rFonts w:cstheme="minorHAnsi"/>
            <w:lang w:eastAsia="en-NZ"/>
          </w:rPr>
          <w:delText xml:space="preserve">for each </w:delText>
        </w:r>
        <w:r w:rsidR="00D8043A" w:rsidRPr="00770D26" w:rsidDel="00CA1F59">
          <w:rPr>
            <w:rFonts w:cstheme="minorHAnsi"/>
            <w:lang w:eastAsia="en-NZ"/>
          </w:rPr>
          <w:delText xml:space="preserve">tool. </w:delText>
        </w:r>
        <w:r w:rsidR="006619C3" w:rsidDel="00CA1F59">
          <w:rPr>
            <w:rFonts w:cstheme="minorHAnsi"/>
            <w:lang w:eastAsia="en-NZ"/>
          </w:rPr>
          <w:delText>A</w:delText>
        </w:r>
        <w:r w:rsidR="00371ADC" w:rsidRPr="00770D26" w:rsidDel="00CA1F59">
          <w:rPr>
            <w:rFonts w:cstheme="minorHAnsi"/>
            <w:lang w:eastAsia="en-NZ"/>
          </w:rPr>
          <w:delText xml:space="preserve">dd additional </w:delText>
        </w:r>
        <w:r w:rsidR="00861892" w:rsidDel="00CA1F59">
          <w:rPr>
            <w:rFonts w:cstheme="minorHAnsi"/>
            <w:lang w:eastAsia="en-NZ"/>
          </w:rPr>
          <w:delText>blocks</w:delText>
        </w:r>
        <w:r w:rsidR="00371ADC" w:rsidRPr="00770D26" w:rsidDel="00CA1F59">
          <w:rPr>
            <w:rFonts w:cstheme="minorHAnsi"/>
            <w:lang w:eastAsia="en-NZ"/>
          </w:rPr>
          <w:delText xml:space="preserve"> as needed</w:delText>
        </w:r>
        <w:r w:rsidR="00B83E4A" w:rsidRPr="00770D26" w:rsidDel="00CA1F59">
          <w:rPr>
            <w:rFonts w:cstheme="minorHAnsi"/>
            <w:lang w:eastAsia="en-NZ"/>
          </w:rPr>
          <w:delText>.</w:delText>
        </w:r>
      </w:del>
    </w:p>
    <w:p w14:paraId="7418929D" w14:textId="724AB3A1" w:rsidR="006D7877" w:rsidDel="00CA1F59" w:rsidRDefault="00A049E3" w:rsidP="00CA1F59">
      <w:pPr>
        <w:pStyle w:val="Heading3"/>
        <w:spacing w:line="360" w:lineRule="auto"/>
        <w:rPr>
          <w:del w:id="14" w:author="Jenny Choubassi" w:date="2025-04-14T01:39:00Z" w16du:dateUtc="2025-04-14T07:39:00Z"/>
          <w:lang w:eastAsia="en-NZ"/>
        </w:rPr>
      </w:pPr>
      <w:del w:id="15" w:author="Jenny Choubassi" w:date="2025-04-14T01:39:00Z" w16du:dateUtc="2025-04-14T07:39:00Z">
        <w:r w:rsidDel="00CA1F59">
          <w:rPr>
            <w:lang w:eastAsia="en-NZ"/>
          </w:rPr>
          <w:br w:type="page"/>
        </w:r>
      </w:del>
    </w:p>
    <w:p w14:paraId="56A12C3E" w14:textId="77777777" w:rsidR="00CA1F59" w:rsidRPr="00CA1F59" w:rsidRDefault="00CA1F59" w:rsidP="00CA1F59">
      <w:pPr>
        <w:rPr>
          <w:ins w:id="16" w:author="Jenny Choubassi" w:date="2025-04-14T01:39:00Z" w16du:dateUtc="2025-04-14T07:39:00Z"/>
          <w:lang w:eastAsia="en-NZ"/>
        </w:rPr>
      </w:pPr>
    </w:p>
    <w:p w14:paraId="15D978E7" w14:textId="481297D8" w:rsidR="00AB2D98" w:rsidRPr="00CB6CA3" w:rsidRDefault="006D7877" w:rsidP="00CA1F59">
      <w:pPr>
        <w:pStyle w:val="Heading3"/>
        <w:spacing w:line="360" w:lineRule="auto"/>
        <w:rPr>
          <w:b/>
          <w:bCs/>
          <w:lang w:eastAsia="en-NZ"/>
        </w:rPr>
        <w:pPrChange w:id="17" w:author="Jenny Choubassi" w:date="2025-04-14T01:39:00Z" w16du:dateUtc="2025-04-14T07:39:00Z">
          <w:pPr/>
        </w:pPrChange>
      </w:pPr>
      <w:r w:rsidRPr="00CB6CA3">
        <w:rPr>
          <w:b/>
          <w:bCs/>
          <w:lang w:eastAsia="en-NZ"/>
        </w:rPr>
        <w:t>Tool</w:t>
      </w:r>
      <w:r w:rsidR="00240D59">
        <w:rPr>
          <w:b/>
          <w:bCs/>
          <w:lang w:eastAsia="en-NZ"/>
        </w:rPr>
        <w:t xml:space="preserve"> used</w:t>
      </w:r>
      <w:r w:rsidRPr="00CB6CA3">
        <w:rPr>
          <w:b/>
          <w:bCs/>
          <w:lang w:eastAsia="en-NZ"/>
        </w:rPr>
        <w:t>:</w:t>
      </w:r>
      <w:ins w:id="18" w:author="Jenny Choubassi" w:date="2025-04-14T01:39:00Z" w16du:dateUtc="2025-04-14T07:39:00Z">
        <w:r w:rsidR="00CA1F59">
          <w:rPr>
            <w:b/>
            <w:bCs/>
            <w:lang w:eastAsia="en-NZ"/>
          </w:rPr>
          <w:t xml:space="preserve"> ChatG</w:t>
        </w:r>
      </w:ins>
      <w:ins w:id="19" w:author="Jenny Choubassi" w:date="2025-04-14T01:40:00Z" w16du:dateUtc="2025-04-14T07:40:00Z">
        <w:r w:rsidR="00CA1F59">
          <w:rPr>
            <w:b/>
            <w:bCs/>
            <w:lang w:eastAsia="en-NZ"/>
          </w:rPr>
          <w:t>PT</w:t>
        </w:r>
      </w:ins>
      <w:r w:rsidR="007C6824">
        <w:rPr>
          <w:b/>
          <w:bCs/>
          <w:lang w:eastAsia="en-NZ"/>
        </w:rPr>
        <w:br/>
      </w:r>
      <w:ins w:id="20" w:author="Jenny Choubassi" w:date="2025-04-14T01:39:00Z" w16du:dateUtc="2025-04-14T07:39:00Z">
        <w:r w:rsidR="00CA1F59">
          <w:rPr>
            <w:lang w:eastAsia="en-NZ"/>
          </w:rPr>
          <w:t>chatgpt.com</w:t>
        </w:r>
      </w:ins>
      <w:del w:id="21" w:author="Jenny Choubassi" w:date="2025-04-14T01:39:00Z" w16du:dateUtc="2025-04-14T07:39:00Z">
        <w:r w:rsidR="007C6824" w:rsidRPr="007C6824" w:rsidDel="00CA1F59">
          <w:rPr>
            <w:lang w:eastAsia="en-NZ"/>
          </w:rPr>
          <w:delText>(Include link)</w:delText>
        </w:r>
      </w:del>
    </w:p>
    <w:p w14:paraId="6E9F225E" w14:textId="0BC372AF" w:rsidR="00403185" w:rsidRPr="008474B6" w:rsidRDefault="00403185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  <w:ins w:id="22" w:author="Jenny Choubassi" w:date="2025-04-14T01:40:00Z" w16du:dateUtc="2025-04-14T07:40:00Z">
        <w:r w:rsidR="00CA1F59">
          <w:rPr>
            <w:rFonts w:cstheme="minorHAnsi"/>
            <w:lang w:eastAsia="en-NZ"/>
          </w:rPr>
          <w:t>Throughout assignment, mostly night of due date (April 14, 2025)</w:t>
        </w:r>
      </w:ins>
    </w:p>
    <w:p w14:paraId="6104CED0" w14:textId="00B73482" w:rsidR="009523F7" w:rsidRDefault="00740DA4" w:rsidP="00AB2D98">
      <w:pPr>
        <w:rPr>
          <w:ins w:id="23" w:author="Jenny Choubassi" w:date="2025-04-14T01:45:00Z" w16du:dateUtc="2025-04-14T07:45:00Z"/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 w:rsidR="00AD00A3">
        <w:rPr>
          <w:rFonts w:cstheme="minorHAnsi"/>
          <w:lang w:eastAsia="en-NZ"/>
        </w:rPr>
        <w:t xml:space="preserve"> </w:t>
      </w:r>
      <w:r w:rsidR="00AD00A3">
        <w:rPr>
          <w:rFonts w:cstheme="minorHAnsi"/>
          <w:lang w:eastAsia="en-NZ"/>
        </w:rPr>
        <w:br/>
      </w:r>
      <w:del w:id="24" w:author="Jenny Choubassi" w:date="2025-04-14T01:42:00Z" w16du:dateUtc="2025-04-14T07:42:00Z">
        <w:r w:rsidR="00AD00A3" w:rsidRPr="009523F7" w:rsidDel="00CA1F59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  <w:ins w:id="25" w:author="Jenny Choubassi" w:date="2025-04-14T01:42:00Z" w16du:dateUtc="2025-04-14T07:42:00Z">
        <w:r w:rsidR="00CA1F59">
          <w:rPr>
            <w:rFonts w:cstheme="minorHAnsi"/>
            <w:color w:val="A6A6A6" w:themeColor="background1" w:themeShade="A6"/>
            <w:lang w:eastAsia="en-NZ"/>
          </w:rPr>
          <w:t xml:space="preserve">Asked to check my code and see why </w:t>
        </w:r>
      </w:ins>
      <w:ins w:id="26" w:author="Jenny Choubassi" w:date="2025-04-14T01:43:00Z" w16du:dateUtc="2025-04-14T07:43:00Z">
        <w:r w:rsidR="00CA1F59">
          <w:rPr>
            <w:rFonts w:cstheme="minorHAnsi"/>
            <w:color w:val="A6A6A6" w:themeColor="background1" w:themeShade="A6"/>
            <w:lang w:eastAsia="en-NZ"/>
          </w:rPr>
          <w:t>my code wouldn’t bind and would no listen for connections on port 1234. I tried debugging and c</w:t>
        </w:r>
      </w:ins>
      <w:ins w:id="27" w:author="Jenny Choubassi" w:date="2025-04-14T01:44:00Z" w16du:dateUtc="2025-04-14T07:44:00Z">
        <w:r w:rsidR="00CA1F59">
          <w:rPr>
            <w:rFonts w:cstheme="minorHAnsi"/>
            <w:color w:val="A6A6A6" w:themeColor="background1" w:themeShade="A6"/>
            <w:lang w:eastAsia="en-NZ"/>
          </w:rPr>
          <w:t xml:space="preserve">ould get comments saying </w:t>
        </w:r>
        <w:proofErr w:type="spellStart"/>
        <w:r w:rsidR="00CA1F59">
          <w:rPr>
            <w:rFonts w:cstheme="minorHAnsi"/>
            <w:color w:val="A6A6A6" w:themeColor="background1" w:themeShade="A6"/>
            <w:lang w:eastAsia="en-NZ"/>
          </w:rPr>
          <w:t>getaddrrinfo</w:t>
        </w:r>
        <w:proofErr w:type="spellEnd"/>
        <w:r w:rsidR="00CA1F59">
          <w:rPr>
            <w:rFonts w:cstheme="minorHAnsi"/>
            <w:color w:val="A6A6A6" w:themeColor="background1" w:themeShade="A6"/>
            <w:lang w:eastAsia="en-NZ"/>
          </w:rPr>
          <w:t xml:space="preserve"> succeeded and bind successful. </w:t>
        </w:r>
      </w:ins>
    </w:p>
    <w:p w14:paraId="65A252E1" w14:textId="73901456" w:rsidR="00CA1F59" w:rsidRPr="009523F7" w:rsidRDefault="00CA1F59" w:rsidP="00AB2D98">
      <w:pPr>
        <w:rPr>
          <w:rFonts w:cstheme="minorHAnsi"/>
          <w:color w:val="A6A6A6" w:themeColor="background1" w:themeShade="A6"/>
          <w:lang w:eastAsia="en-NZ"/>
        </w:rPr>
      </w:pPr>
      <w:ins w:id="28" w:author="Jenny Choubassi" w:date="2025-04-14T01:45:00Z" w16du:dateUtc="2025-04-14T07:45:00Z">
        <w:r>
          <w:rPr>
            <w:noProof/>
          </w:rPr>
          <w:lastRenderedPageBreak/>
          <w:drawing>
            <wp:inline distT="0" distB="0" distL="0" distR="0" wp14:anchorId="6228E872" wp14:editId="4EA1F177">
              <wp:extent cx="4505325" cy="1534204"/>
              <wp:effectExtent l="0" t="0" r="0" b="8890"/>
              <wp:docPr id="1049571051" name="Picture 1" descr="A screen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9571051" name="Picture 1" descr="A screenshot of a computer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6461" cy="15379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7E45F55" w14:textId="77777777" w:rsidR="003E093B" w:rsidRPr="003E093B" w:rsidRDefault="009523F7" w:rsidP="003E093B">
      <w:pPr>
        <w:numPr>
          <w:ilvl w:val="0"/>
          <w:numId w:val="13"/>
        </w:numPr>
        <w:rPr>
          <w:ins w:id="29" w:author="Jenny Choubassi" w:date="2025-04-14T01:46:00Z"/>
          <w:rFonts w:cstheme="minorHAnsi"/>
          <w:color w:val="A6A6A6" w:themeColor="background1" w:themeShade="A6"/>
          <w:lang w:val="en-CA" w:eastAsia="en-NZ"/>
        </w:rPr>
      </w:pPr>
      <w:r w:rsidRPr="00CB6CA3">
        <w:rPr>
          <w:rFonts w:cstheme="minorHAnsi"/>
          <w:b/>
          <w:bCs/>
          <w:lang w:eastAsia="en-NZ"/>
        </w:rPr>
        <w:t>Prompt output(s)</w:t>
      </w:r>
      <w:r w:rsidR="00E21767"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lang w:eastAsia="en-NZ"/>
        </w:rPr>
        <w:br/>
      </w:r>
      <w:ins w:id="30" w:author="Jenny Choubassi" w:date="2025-04-14T01:46:00Z" w16du:dateUtc="2025-04-14T07:46:00Z">
        <w:r w:rsidR="003E093B">
          <w:rPr>
            <w:rFonts w:cstheme="minorHAnsi"/>
            <w:color w:val="A6A6A6" w:themeColor="background1" w:themeShade="A6"/>
            <w:lang w:eastAsia="en-NZ"/>
          </w:rPr>
          <w:t>“</w:t>
        </w:r>
      </w:ins>
      <w:ins w:id="31" w:author="Jenny Choubassi" w:date="2025-04-14T01:46:00Z">
        <w:r w:rsidR="003E093B" w:rsidRPr="003E093B">
          <w:rPr>
            <w:rFonts w:ascii="Segoe UI Emoji" w:hAnsi="Segoe UI Emoji" w:cs="Segoe UI Emoji"/>
            <w:color w:val="A6A6A6" w:themeColor="background1" w:themeShade="A6"/>
            <w:lang w:val="en-CA" w:eastAsia="en-NZ"/>
          </w:rPr>
          <w:t>❌</w:t>
        </w:r>
        <w:r w:rsidR="003E093B" w:rsidRPr="003E093B">
          <w:rPr>
            <w:rFonts w:cstheme="minorHAnsi"/>
            <w:color w:val="A6A6A6" w:themeColor="background1" w:themeShade="A6"/>
            <w:lang w:val="en-CA" w:eastAsia="en-NZ"/>
          </w:rPr>
          <w:t xml:space="preserve"> You're calling </w:t>
        </w:r>
        <w:proofErr w:type="spellStart"/>
        <w:r w:rsidR="003E093B" w:rsidRPr="003E093B">
          <w:rPr>
            <w:rFonts w:cstheme="minorHAnsi"/>
            <w:color w:val="A6A6A6" w:themeColor="background1" w:themeShade="A6"/>
            <w:lang w:val="en-CA" w:eastAsia="en-NZ"/>
          </w:rPr>
          <w:t>freeaddrinfo</w:t>
        </w:r>
        <w:proofErr w:type="spellEnd"/>
        <w:r w:rsidR="003E093B" w:rsidRPr="003E093B">
          <w:rPr>
            <w:rFonts w:cstheme="minorHAnsi"/>
            <w:color w:val="A6A6A6" w:themeColor="background1" w:themeShade="A6"/>
            <w:lang w:val="en-CA" w:eastAsia="en-NZ"/>
          </w:rPr>
          <w:t xml:space="preserve">(result); </w:t>
        </w:r>
        <w:r w:rsidR="003E093B" w:rsidRPr="003E093B">
          <w:rPr>
            <w:rFonts w:cstheme="minorHAnsi"/>
            <w:b/>
            <w:bCs/>
            <w:color w:val="A6A6A6" w:themeColor="background1" w:themeShade="A6"/>
            <w:lang w:val="en-CA" w:eastAsia="en-NZ"/>
          </w:rPr>
          <w:t>twice</w:t>
        </w:r>
        <w:r w:rsidR="003E093B" w:rsidRPr="003E093B">
          <w:rPr>
            <w:rFonts w:cstheme="minorHAnsi"/>
            <w:color w:val="A6A6A6" w:themeColor="background1" w:themeShade="A6"/>
            <w:lang w:val="en-CA" w:eastAsia="en-NZ"/>
          </w:rPr>
          <w:t xml:space="preserve"> — once </w:t>
        </w:r>
        <w:r w:rsidR="003E093B" w:rsidRPr="003E093B">
          <w:rPr>
            <w:rFonts w:cstheme="minorHAnsi"/>
            <w:b/>
            <w:bCs/>
            <w:color w:val="A6A6A6" w:themeColor="background1" w:themeShade="A6"/>
            <w:lang w:val="en-CA" w:eastAsia="en-NZ"/>
          </w:rPr>
          <w:t xml:space="preserve">after </w:t>
        </w:r>
        <w:proofErr w:type="gramStart"/>
        <w:r w:rsidR="003E093B" w:rsidRPr="003E093B">
          <w:rPr>
            <w:rFonts w:cstheme="minorHAnsi"/>
            <w:b/>
            <w:bCs/>
            <w:color w:val="A6A6A6" w:themeColor="background1" w:themeShade="A6"/>
            <w:lang w:val="en-CA" w:eastAsia="en-NZ"/>
          </w:rPr>
          <w:t>bind(</w:t>
        </w:r>
        <w:proofErr w:type="gramEnd"/>
        <w:r w:rsidR="003E093B" w:rsidRPr="003E093B">
          <w:rPr>
            <w:rFonts w:cstheme="minorHAnsi"/>
            <w:b/>
            <w:bCs/>
            <w:color w:val="A6A6A6" w:themeColor="background1" w:themeShade="A6"/>
            <w:lang w:val="en-CA" w:eastAsia="en-NZ"/>
          </w:rPr>
          <w:t>)</w:t>
        </w:r>
        <w:r w:rsidR="003E093B" w:rsidRPr="003E093B">
          <w:rPr>
            <w:rFonts w:cstheme="minorHAnsi"/>
            <w:color w:val="A6A6A6" w:themeColor="background1" w:themeShade="A6"/>
            <w:lang w:val="en-CA" w:eastAsia="en-NZ"/>
          </w:rPr>
          <w:t xml:space="preserve"> and once again </w:t>
        </w:r>
        <w:r w:rsidR="003E093B" w:rsidRPr="003E093B">
          <w:rPr>
            <w:rFonts w:cstheme="minorHAnsi"/>
            <w:b/>
            <w:bCs/>
            <w:color w:val="A6A6A6" w:themeColor="background1" w:themeShade="A6"/>
            <w:lang w:val="en-CA" w:eastAsia="en-NZ"/>
          </w:rPr>
          <w:t>after listen()</w:t>
        </w:r>
        <w:r w:rsidR="003E093B" w:rsidRPr="003E093B">
          <w:rPr>
            <w:rFonts w:cstheme="minorHAnsi"/>
            <w:color w:val="A6A6A6" w:themeColor="background1" w:themeShade="A6"/>
            <w:lang w:val="en-CA" w:eastAsia="en-NZ"/>
          </w:rPr>
          <w:t>.</w:t>
        </w:r>
        <w:r w:rsidR="003E093B" w:rsidRPr="003E093B">
          <w:rPr>
            <w:rFonts w:cstheme="minorHAnsi"/>
            <w:color w:val="A6A6A6" w:themeColor="background1" w:themeShade="A6"/>
            <w:lang w:val="en-CA" w:eastAsia="en-NZ"/>
          </w:rPr>
          <w:br/>
          <w:t>→ This can cause undefined behavior or crashes.</w:t>
        </w:r>
      </w:ins>
    </w:p>
    <w:p w14:paraId="6F2A2481" w14:textId="77777777" w:rsidR="003E093B" w:rsidRPr="003E093B" w:rsidRDefault="003E093B" w:rsidP="003E093B">
      <w:pPr>
        <w:numPr>
          <w:ilvl w:val="0"/>
          <w:numId w:val="13"/>
        </w:numPr>
        <w:rPr>
          <w:ins w:id="32" w:author="Jenny Choubassi" w:date="2025-04-14T01:46:00Z"/>
          <w:rFonts w:cstheme="minorHAnsi"/>
          <w:color w:val="A6A6A6" w:themeColor="background1" w:themeShade="A6"/>
          <w:lang w:val="en-CA" w:eastAsia="en-NZ"/>
        </w:rPr>
      </w:pPr>
      <w:ins w:id="33" w:author="Jenny Choubassi" w:date="2025-04-14T01:46:00Z">
        <w:r w:rsidRPr="003E093B">
          <w:rPr>
            <w:rFonts w:ascii="Segoe UI Emoji" w:hAnsi="Segoe UI Emoji" w:cs="Segoe UI Emoji"/>
            <w:color w:val="A6A6A6" w:themeColor="background1" w:themeShade="A6"/>
            <w:lang w:val="en-CA" w:eastAsia="en-NZ"/>
          </w:rPr>
          <w:t>❌</w:t>
        </w:r>
        <w:r w:rsidRPr="003E093B">
          <w:rPr>
            <w:rFonts w:cstheme="minorHAnsi"/>
            <w:color w:val="A6A6A6" w:themeColor="background1" w:themeShade="A6"/>
            <w:lang w:val="en-CA" w:eastAsia="en-NZ"/>
          </w:rPr>
          <w:t xml:space="preserve"> You're using </w:t>
        </w:r>
        <w:proofErr w:type="gramStart"/>
        <w:r w:rsidRPr="003E093B">
          <w:rPr>
            <w:rFonts w:cstheme="minorHAnsi"/>
            <w:color w:val="A6A6A6" w:themeColor="background1" w:themeShade="A6"/>
            <w:lang w:val="en-CA" w:eastAsia="en-NZ"/>
          </w:rPr>
          <w:t>exit(</w:t>
        </w:r>
        <w:proofErr w:type="gramEnd"/>
        <w:r w:rsidRPr="003E093B">
          <w:rPr>
            <w:rFonts w:cstheme="minorHAnsi"/>
            <w:color w:val="A6A6A6" w:themeColor="background1" w:themeShade="A6"/>
            <w:lang w:val="en-CA" w:eastAsia="en-NZ"/>
          </w:rPr>
          <w:t>1); without cleanup on Windows.</w:t>
        </w:r>
        <w:r w:rsidRPr="003E093B">
          <w:rPr>
            <w:rFonts w:cstheme="minorHAnsi"/>
            <w:color w:val="A6A6A6" w:themeColor="background1" w:themeShade="A6"/>
            <w:lang w:val="en-CA" w:eastAsia="en-NZ"/>
          </w:rPr>
          <w:br/>
          <w:t xml:space="preserve">→ You should also call </w:t>
        </w:r>
        <w:proofErr w:type="spellStart"/>
        <w:r w:rsidRPr="003E093B">
          <w:rPr>
            <w:rFonts w:cstheme="minorHAnsi"/>
            <w:color w:val="A6A6A6" w:themeColor="background1" w:themeShade="A6"/>
            <w:lang w:val="en-CA" w:eastAsia="en-NZ"/>
          </w:rPr>
          <w:t>closesocket</w:t>
        </w:r>
        <w:proofErr w:type="spellEnd"/>
        <w:r w:rsidRPr="003E093B">
          <w:rPr>
            <w:rFonts w:cstheme="minorHAnsi"/>
            <w:color w:val="A6A6A6" w:themeColor="background1" w:themeShade="A6"/>
            <w:lang w:val="en-CA" w:eastAsia="en-NZ"/>
          </w:rPr>
          <w:t xml:space="preserve">() and </w:t>
        </w:r>
        <w:proofErr w:type="spellStart"/>
        <w:r w:rsidRPr="003E093B">
          <w:rPr>
            <w:rFonts w:cstheme="minorHAnsi"/>
            <w:color w:val="A6A6A6" w:themeColor="background1" w:themeShade="A6"/>
            <w:lang w:val="en-CA" w:eastAsia="en-NZ"/>
          </w:rPr>
          <w:t>WSACleanup</w:t>
        </w:r>
        <w:proofErr w:type="spellEnd"/>
        <w:r w:rsidRPr="003E093B">
          <w:rPr>
            <w:rFonts w:cstheme="minorHAnsi"/>
            <w:color w:val="A6A6A6" w:themeColor="background1" w:themeShade="A6"/>
            <w:lang w:val="en-CA" w:eastAsia="en-NZ"/>
          </w:rPr>
          <w:t>() when things go wrong on Windows.</w:t>
        </w:r>
      </w:ins>
    </w:p>
    <w:p w14:paraId="6381EBFE" w14:textId="7CB32515" w:rsidR="00403185" w:rsidRDefault="003E093B" w:rsidP="00AB2D98">
      <w:pPr>
        <w:numPr>
          <w:ilvl w:val="0"/>
          <w:numId w:val="13"/>
        </w:numPr>
        <w:rPr>
          <w:ins w:id="34" w:author="Jenny Choubassi" w:date="2025-04-14T01:46:00Z" w16du:dateUtc="2025-04-14T07:46:00Z"/>
          <w:rFonts w:cstheme="minorHAnsi"/>
          <w:color w:val="A6A6A6" w:themeColor="background1" w:themeShade="A6"/>
          <w:lang w:val="en-CA" w:eastAsia="en-NZ"/>
        </w:rPr>
      </w:pPr>
      <w:ins w:id="35" w:author="Jenny Choubassi" w:date="2025-04-14T01:46:00Z">
        <w:r w:rsidRPr="003E093B">
          <w:rPr>
            <w:rFonts w:ascii="Segoe UI Emoji" w:hAnsi="Segoe UI Emoji" w:cs="Segoe UI Emoji"/>
            <w:color w:val="A6A6A6" w:themeColor="background1" w:themeShade="A6"/>
            <w:lang w:val="en-CA" w:eastAsia="en-NZ"/>
          </w:rPr>
          <w:t>❌</w:t>
        </w:r>
        <w:r w:rsidRPr="003E093B">
          <w:rPr>
            <w:rFonts w:cstheme="minorHAnsi"/>
            <w:color w:val="A6A6A6" w:themeColor="background1" w:themeShade="A6"/>
            <w:lang w:val="en-CA" w:eastAsia="en-NZ"/>
          </w:rPr>
          <w:t xml:space="preserve"> You're missing logging (</w:t>
        </w:r>
        <w:proofErr w:type="spellStart"/>
        <w:r w:rsidRPr="003E093B">
          <w:rPr>
            <w:rFonts w:cstheme="minorHAnsi"/>
            <w:color w:val="A6A6A6" w:themeColor="background1" w:themeShade="A6"/>
            <w:lang w:val="en-CA" w:eastAsia="en-NZ"/>
          </w:rPr>
          <w:t>printf</w:t>
        </w:r>
        <w:proofErr w:type="spellEnd"/>
        <w:r w:rsidRPr="003E093B">
          <w:rPr>
            <w:rFonts w:cstheme="minorHAnsi"/>
            <w:color w:val="A6A6A6" w:themeColor="background1" w:themeShade="A6"/>
            <w:lang w:val="en-CA" w:eastAsia="en-NZ"/>
          </w:rPr>
          <w:t>(...)) to help confirm success.</w:t>
        </w:r>
      </w:ins>
      <w:ins w:id="36" w:author="Jenny Choubassi" w:date="2025-04-14T01:46:00Z" w16du:dateUtc="2025-04-14T07:46:00Z">
        <w:r>
          <w:rPr>
            <w:rFonts w:cstheme="minorHAnsi"/>
            <w:color w:val="A6A6A6" w:themeColor="background1" w:themeShade="A6"/>
            <w:lang w:val="en-CA" w:eastAsia="en-NZ"/>
          </w:rPr>
          <w:t>”</w:t>
        </w:r>
      </w:ins>
      <w:del w:id="37" w:author="Jenny Choubassi" w:date="2025-04-14T01:45:00Z" w16du:dateUtc="2025-04-14T07:45:00Z">
        <w:r w:rsidR="009523F7" w:rsidRPr="003E093B" w:rsidDel="00CA1F59">
          <w:rPr>
            <w:rFonts w:cstheme="minorHAnsi"/>
            <w:color w:val="A6A6A6" w:themeColor="background1" w:themeShade="A6"/>
            <w:lang w:eastAsia="en-NZ"/>
          </w:rPr>
          <w:delText>(Provide the full output</w:delText>
        </w:r>
        <w:r w:rsidR="00E21767" w:rsidRPr="003E093B" w:rsidDel="00CA1F59">
          <w:rPr>
            <w:rFonts w:cstheme="minorHAnsi"/>
            <w:color w:val="A6A6A6" w:themeColor="background1" w:themeShade="A6"/>
            <w:lang w:eastAsia="en-NZ"/>
          </w:rPr>
          <w:delText xml:space="preserve"> from the tool. Use screenshots if necessary)</w:delText>
        </w:r>
      </w:del>
    </w:p>
    <w:p w14:paraId="78D2C038" w14:textId="77777777" w:rsidR="003E093B" w:rsidRPr="003E093B" w:rsidRDefault="003E093B" w:rsidP="003E093B">
      <w:pPr>
        <w:rPr>
          <w:rFonts w:cstheme="minorHAnsi"/>
          <w:color w:val="A6A6A6" w:themeColor="background1" w:themeShade="A6"/>
          <w:lang w:val="en-CA" w:eastAsia="en-NZ"/>
          <w:rPrChange w:id="38" w:author="Jenny Choubassi" w:date="2025-04-14T01:46:00Z" w16du:dateUtc="2025-04-14T07:46:00Z">
            <w:rPr>
              <w:rFonts w:cstheme="minorHAnsi"/>
              <w:lang w:eastAsia="en-NZ"/>
            </w:rPr>
          </w:rPrChange>
        </w:rPr>
      </w:pPr>
    </w:p>
    <w:p w14:paraId="7337DF20" w14:textId="0F7CBB37" w:rsidR="00E21767" w:rsidRDefault="00E21767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del w:id="39" w:author="Jenny Choubassi" w:date="2025-04-14T01:46:00Z" w16du:dateUtc="2025-04-14T07:46:00Z">
        <w:r w:rsidRPr="00CB6CA3" w:rsidDel="003E093B">
          <w:rPr>
            <w:rFonts w:cstheme="minorHAnsi"/>
            <w:color w:val="A6A6A6" w:themeColor="background1" w:themeShade="A6"/>
            <w:lang w:eastAsia="en-NZ"/>
          </w:rPr>
          <w:delText xml:space="preserve">(Explain how you adapted the output from the AI when you incorporated it </w:delText>
        </w:r>
        <w:r w:rsidR="00B006C3" w:rsidRPr="00CB6CA3" w:rsidDel="003E093B">
          <w:rPr>
            <w:rFonts w:cstheme="minorHAnsi"/>
            <w:color w:val="A6A6A6" w:themeColor="background1" w:themeShade="A6"/>
            <w:lang w:eastAsia="en-NZ"/>
          </w:rPr>
          <w:delText>into your assessment)</w:delText>
        </w:r>
      </w:del>
      <w:ins w:id="40" w:author="Jenny Choubassi" w:date="2025-04-14T01:46:00Z" w16du:dateUtc="2025-04-14T07:46:00Z">
        <w:r w:rsidR="003E093B">
          <w:rPr>
            <w:rFonts w:cstheme="minorHAnsi"/>
            <w:color w:val="A6A6A6" w:themeColor="background1" w:themeShade="A6"/>
            <w:lang w:eastAsia="en-NZ"/>
          </w:rPr>
          <w:t>It looks like one of us</w:t>
        </w:r>
      </w:ins>
      <w:ins w:id="41" w:author="Jenny Choubassi" w:date="2025-04-14T01:47:00Z" w16du:dateUtc="2025-04-14T07:47:00Z">
        <w:r w:rsidR="003E093B">
          <w:rPr>
            <w:rFonts w:cstheme="minorHAnsi"/>
            <w:color w:val="A6A6A6" w:themeColor="background1" w:themeShade="A6"/>
            <w:lang w:eastAsia="en-NZ"/>
          </w:rPr>
          <w:t xml:space="preserve">, while working on this, put the </w:t>
        </w:r>
        <w:proofErr w:type="spellStart"/>
        <w:r w:rsidR="003E093B">
          <w:rPr>
            <w:rFonts w:cstheme="minorHAnsi"/>
            <w:color w:val="A6A6A6" w:themeColor="background1" w:themeShade="A6"/>
            <w:lang w:eastAsia="en-NZ"/>
          </w:rPr>
          <w:t>freeaddrinfo</w:t>
        </w:r>
        <w:proofErr w:type="spellEnd"/>
        <w:r w:rsidR="003E093B">
          <w:rPr>
            <w:rFonts w:cstheme="minorHAnsi"/>
            <w:color w:val="A6A6A6" w:themeColor="background1" w:themeShade="A6"/>
            <w:lang w:eastAsia="en-NZ"/>
          </w:rPr>
          <w:t xml:space="preserve">(results) in several commands and repeated in some while trying to fix the issue (that was me). In trying to fix the issue I managed to over complicate </w:t>
        </w:r>
      </w:ins>
      <w:ins w:id="42" w:author="Jenny Choubassi" w:date="2025-04-14T01:52:00Z" w16du:dateUtc="2025-04-14T07:52:00Z">
        <w:r w:rsidR="002D7057">
          <w:rPr>
            <w:rFonts w:cstheme="minorHAnsi"/>
            <w:color w:val="A6A6A6" w:themeColor="background1" w:themeShade="A6"/>
            <w:lang w:eastAsia="en-NZ"/>
          </w:rPr>
          <w:t>things,</w:t>
        </w:r>
      </w:ins>
      <w:ins w:id="43" w:author="Jenny Choubassi" w:date="2025-04-14T01:47:00Z" w16du:dateUtc="2025-04-14T07:47:00Z">
        <w:r w:rsidR="003E093B">
          <w:rPr>
            <w:rFonts w:cstheme="minorHAnsi"/>
            <w:color w:val="A6A6A6" w:themeColor="background1" w:themeShade="A6"/>
            <w:lang w:eastAsia="en-NZ"/>
          </w:rPr>
          <w:t xml:space="preserve"> so this helped catch what turned out to be easy. </w:t>
        </w:r>
      </w:ins>
      <w:ins w:id="44" w:author="Jenny Choubassi" w:date="2025-04-14T01:49:00Z" w16du:dateUtc="2025-04-14T07:49:00Z">
        <w:r w:rsidR="003E093B">
          <w:rPr>
            <w:rFonts w:cstheme="minorHAnsi"/>
            <w:color w:val="A6A6A6" w:themeColor="background1" w:themeShade="A6"/>
            <w:lang w:eastAsia="en-NZ"/>
          </w:rPr>
          <w:t>I also, in my process of fixing, had the incorrect e</w:t>
        </w:r>
      </w:ins>
      <w:ins w:id="45" w:author="Jenny Choubassi" w:date="2025-04-14T01:50:00Z" w16du:dateUtc="2025-04-14T07:50:00Z">
        <w:r w:rsidR="003E093B">
          <w:rPr>
            <w:rFonts w:cstheme="minorHAnsi"/>
            <w:color w:val="A6A6A6" w:themeColor="background1" w:themeShade="A6"/>
            <w:lang w:eastAsia="en-NZ"/>
          </w:rPr>
          <w:t xml:space="preserve">xit codes as I confused the 0 and 1s. </w:t>
        </w:r>
      </w:ins>
    </w:p>
    <w:p w14:paraId="7158AF51" w14:textId="60D810B9" w:rsidR="00403185" w:rsidDel="00623C8E" w:rsidRDefault="00B006C3" w:rsidP="00AB2D98">
      <w:pPr>
        <w:rPr>
          <w:del w:id="46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del w:id="47" w:author="Jenny Choubassi" w:date="2025-04-14T01:48:00Z" w16du:dateUtc="2025-04-14T07:48:00Z">
        <w:r w:rsidRPr="00CB6CA3" w:rsidDel="003E093B">
          <w:rPr>
            <w:rFonts w:cstheme="minorHAnsi"/>
            <w:color w:val="A6A6A6" w:themeColor="background1" w:themeShade="A6"/>
            <w:lang w:eastAsia="en-NZ"/>
          </w:rPr>
          <w:delText xml:space="preserve">(Reflect on how the tool has </w:delText>
        </w:r>
        <w:r w:rsidR="00CB6CA3" w:rsidRPr="00CB6CA3" w:rsidDel="003E093B">
          <w:rPr>
            <w:rFonts w:cstheme="minorHAnsi"/>
            <w:color w:val="A6A6A6" w:themeColor="background1" w:themeShade="A6"/>
            <w:lang w:eastAsia="en-NZ"/>
          </w:rPr>
          <w:delText>helped or hindered your learning)</w:delText>
        </w:r>
      </w:del>
      <w:ins w:id="48" w:author="Jenny Choubassi" w:date="2025-04-14T01:48:00Z" w16du:dateUtc="2025-04-14T07:48:00Z">
        <w:r w:rsidR="003E093B">
          <w:rPr>
            <w:rFonts w:cstheme="minorHAnsi"/>
            <w:color w:val="A6A6A6" w:themeColor="background1" w:themeShade="A6"/>
            <w:lang w:eastAsia="en-NZ"/>
          </w:rPr>
          <w:t xml:space="preserve">I think once a project gets big enough, it can be overwhelming and I find keeping syntax and code in general to be difficult. This helped me look through the rest of the code for silly mistakes and </w:t>
        </w:r>
        <w:proofErr w:type="gramStart"/>
        <w:r w:rsidR="003E093B">
          <w:rPr>
            <w:rFonts w:cstheme="minorHAnsi"/>
            <w:color w:val="A6A6A6" w:themeColor="background1" w:themeShade="A6"/>
            <w:lang w:eastAsia="en-NZ"/>
          </w:rPr>
          <w:t xml:space="preserve">actually </w:t>
        </w:r>
      </w:ins>
      <w:ins w:id="49" w:author="Jenny Choubassi" w:date="2025-04-14T01:49:00Z" w16du:dateUtc="2025-04-14T07:49:00Z">
        <w:r w:rsidR="003E093B">
          <w:rPr>
            <w:rFonts w:cstheme="minorHAnsi"/>
            <w:color w:val="A6A6A6" w:themeColor="background1" w:themeShade="A6"/>
            <w:lang w:eastAsia="en-NZ"/>
          </w:rPr>
          <w:t>helped</w:t>
        </w:r>
        <w:proofErr w:type="gramEnd"/>
        <w:r w:rsidR="003E093B">
          <w:rPr>
            <w:rFonts w:cstheme="minorHAnsi"/>
            <w:color w:val="A6A6A6" w:themeColor="background1" w:themeShade="A6"/>
            <w:lang w:eastAsia="en-NZ"/>
          </w:rPr>
          <w:t xml:space="preserve"> me get more comfortable adding debugging to other parts of the code so I could catch issues.</w:t>
        </w:r>
      </w:ins>
      <w:ins w:id="50" w:author="Jenny Choubassi" w:date="2025-04-14T01:50:00Z" w16du:dateUtc="2025-04-14T07:50:00Z">
        <w:r w:rsidR="00623C8E">
          <w:rPr>
            <w:rFonts w:cstheme="minorHAnsi"/>
            <w:color w:val="A6A6A6" w:themeColor="background1" w:themeShade="A6"/>
            <w:lang w:eastAsia="en-NZ"/>
          </w:rPr>
          <w:t xml:space="preserve"> Other</w:t>
        </w:r>
      </w:ins>
      <w:ins w:id="51" w:author="Jenny Choubassi" w:date="2025-04-14T01:51:00Z" w16du:dateUtc="2025-04-14T07:51:00Z">
        <w:r w:rsidR="00623C8E">
          <w:rPr>
            <w:rFonts w:cstheme="minorHAnsi"/>
            <w:color w:val="A6A6A6" w:themeColor="background1" w:themeShade="A6"/>
            <w:lang w:eastAsia="en-NZ"/>
          </w:rPr>
          <w:t>wise, this project is very common on GitHub and Stack Overflow, dating back almost decades, as well as some IBM articles and our notes, so there were a lot of resources I could use.</w:t>
        </w:r>
      </w:ins>
    </w:p>
    <w:p w14:paraId="6E5F1763" w14:textId="77777777" w:rsidR="00AB1E06" w:rsidDel="00623C8E" w:rsidRDefault="00AB1E06" w:rsidP="00AB2D98">
      <w:pPr>
        <w:rPr>
          <w:del w:id="52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28413DF0" w14:textId="77777777" w:rsidR="00191E2C" w:rsidDel="00623C8E" w:rsidRDefault="00191E2C" w:rsidP="00AB2D98">
      <w:pPr>
        <w:rPr>
          <w:del w:id="53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3B7E6191" w14:textId="3BDE321D" w:rsidR="00AB1E06" w:rsidRPr="00CB6CA3" w:rsidDel="00623C8E" w:rsidRDefault="00AB1E06" w:rsidP="00AB1E06">
      <w:pPr>
        <w:rPr>
          <w:del w:id="54" w:author="Jenny Choubassi" w:date="2025-04-14T01:50:00Z" w16du:dateUtc="2025-04-14T07:50:00Z"/>
          <w:rFonts w:cstheme="minorHAnsi"/>
          <w:b/>
          <w:bCs/>
          <w:lang w:eastAsia="en-NZ"/>
        </w:rPr>
      </w:pPr>
      <w:del w:id="55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Tool</w:delText>
        </w:r>
        <w:r w:rsidDel="00623C8E">
          <w:rPr>
            <w:rFonts w:cstheme="minorHAnsi"/>
            <w:b/>
            <w:bCs/>
            <w:lang w:eastAsia="en-NZ"/>
          </w:rPr>
          <w:delText xml:space="preserve"> used</w:delText>
        </w:r>
        <w:r w:rsidRPr="00CB6CA3" w:rsidDel="00623C8E">
          <w:rPr>
            <w:rFonts w:cstheme="minorHAnsi"/>
            <w:b/>
            <w:bCs/>
            <w:lang w:eastAsia="en-NZ"/>
          </w:rPr>
          <w:delText>:</w:delText>
        </w:r>
        <w:r w:rsidDel="00623C8E">
          <w:rPr>
            <w:rFonts w:cstheme="minorHAnsi"/>
            <w:b/>
            <w:bCs/>
            <w:lang w:eastAsia="en-NZ"/>
          </w:rPr>
          <w:br/>
        </w:r>
        <w:r w:rsidRPr="007C6824" w:rsidDel="00623C8E">
          <w:rPr>
            <w:rFonts w:cstheme="minorHAnsi"/>
            <w:color w:val="A6A6A6" w:themeColor="background1" w:themeShade="A6"/>
            <w:lang w:eastAsia="en-NZ"/>
          </w:rPr>
          <w:delText>(Include link)</w:delText>
        </w:r>
      </w:del>
    </w:p>
    <w:p w14:paraId="7A71C706" w14:textId="5BE70488" w:rsidR="00AB1E06" w:rsidRPr="008474B6" w:rsidDel="00623C8E" w:rsidRDefault="00AB1E06" w:rsidP="00AB1E06">
      <w:pPr>
        <w:rPr>
          <w:del w:id="56" w:author="Jenny Choubassi" w:date="2025-04-14T01:50:00Z" w16du:dateUtc="2025-04-14T07:50:00Z"/>
          <w:rFonts w:cstheme="minorHAnsi"/>
          <w:lang w:eastAsia="en-NZ"/>
        </w:rPr>
      </w:pPr>
      <w:del w:id="57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Date accessed:</w:delText>
        </w:r>
        <w:r w:rsidR="003E1AFE" w:rsidDel="00623C8E">
          <w:rPr>
            <w:rFonts w:cstheme="minorHAnsi"/>
            <w:b/>
            <w:bCs/>
            <w:lang w:eastAsia="en-NZ"/>
          </w:rPr>
          <w:br/>
        </w:r>
      </w:del>
    </w:p>
    <w:p w14:paraId="79ED18BA" w14:textId="48B892DF" w:rsidR="00AB1E06" w:rsidRPr="009523F7" w:rsidDel="00623C8E" w:rsidRDefault="00AB1E06" w:rsidP="00AB1E06">
      <w:pPr>
        <w:rPr>
          <w:del w:id="58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  <w:del w:id="59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Prompt(s) entered:</w:delText>
        </w:r>
        <w:r w:rsidDel="00623C8E">
          <w:rPr>
            <w:rFonts w:cstheme="minorHAnsi"/>
            <w:lang w:eastAsia="en-NZ"/>
          </w:rPr>
          <w:delText xml:space="preserve"> </w:delText>
        </w:r>
        <w:r w:rsidDel="00623C8E">
          <w:rPr>
            <w:rFonts w:cstheme="minorHAnsi"/>
            <w:lang w:eastAsia="en-NZ"/>
          </w:rPr>
          <w:br/>
        </w:r>
        <w:r w:rsidRPr="009523F7" w:rsidDel="00623C8E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</w:p>
    <w:p w14:paraId="17DA98F9" w14:textId="0D0A004B" w:rsidR="00AB1E06" w:rsidDel="00623C8E" w:rsidRDefault="00AB1E06" w:rsidP="00AB1E06">
      <w:pPr>
        <w:rPr>
          <w:del w:id="60" w:author="Jenny Choubassi" w:date="2025-04-14T01:50:00Z" w16du:dateUtc="2025-04-14T07:50:00Z"/>
          <w:rFonts w:cstheme="minorHAnsi"/>
          <w:lang w:eastAsia="en-NZ"/>
        </w:rPr>
      </w:pPr>
      <w:del w:id="61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Prompt output(s):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(Provide the full output from the tool. Use screenshots if necessary)</w:delText>
        </w:r>
      </w:del>
    </w:p>
    <w:p w14:paraId="382B569C" w14:textId="3773A332" w:rsidR="00AB1E06" w:rsidDel="00623C8E" w:rsidRDefault="00AB1E06" w:rsidP="00AB1E06">
      <w:pPr>
        <w:rPr>
          <w:del w:id="62" w:author="Jenny Choubassi" w:date="2025-04-14T01:50:00Z" w16du:dateUtc="2025-04-14T07:50:00Z"/>
          <w:rFonts w:cstheme="minorHAnsi"/>
          <w:lang w:eastAsia="en-NZ"/>
        </w:rPr>
      </w:pPr>
      <w:del w:id="63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Modification for assessment: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(Explain how you adapted the output from the AI when you incorporated it into your assessment)</w:delText>
        </w:r>
      </w:del>
    </w:p>
    <w:p w14:paraId="71A66374" w14:textId="6D4E0D03" w:rsidR="00AB1E06" w:rsidDel="00623C8E" w:rsidRDefault="00AB1E06" w:rsidP="00AB1E06">
      <w:pPr>
        <w:rPr>
          <w:del w:id="64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  <w:del w:id="65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Contribution to learning: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(Reflect on how the tool has helped or hindered your learning)</w:delText>
        </w:r>
      </w:del>
    </w:p>
    <w:p w14:paraId="17424F9B" w14:textId="665630B6" w:rsidR="00AB1E06" w:rsidDel="00623C8E" w:rsidRDefault="00AB1E06" w:rsidP="00AB1E06">
      <w:pPr>
        <w:rPr>
          <w:del w:id="66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7E26A8DB" w14:textId="1397A371" w:rsidR="00191E2C" w:rsidDel="00623C8E" w:rsidRDefault="00191E2C" w:rsidP="00AB1E06">
      <w:pPr>
        <w:rPr>
          <w:del w:id="67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50976A3C" w14:textId="41F34F55" w:rsidR="00F47B88" w:rsidRPr="00CB6CA3" w:rsidDel="00623C8E" w:rsidRDefault="00F47B88" w:rsidP="00F47B88">
      <w:pPr>
        <w:rPr>
          <w:del w:id="68" w:author="Jenny Choubassi" w:date="2025-04-14T01:50:00Z" w16du:dateUtc="2025-04-14T07:50:00Z"/>
          <w:rFonts w:cstheme="minorHAnsi"/>
          <w:b/>
          <w:bCs/>
          <w:lang w:eastAsia="en-NZ"/>
        </w:rPr>
      </w:pPr>
      <w:del w:id="69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Tool</w:delText>
        </w:r>
        <w:r w:rsidDel="00623C8E">
          <w:rPr>
            <w:rFonts w:cstheme="minorHAnsi"/>
            <w:b/>
            <w:bCs/>
            <w:lang w:eastAsia="en-NZ"/>
          </w:rPr>
          <w:delText xml:space="preserve"> used</w:delText>
        </w:r>
        <w:r w:rsidRPr="00CB6CA3" w:rsidDel="00623C8E">
          <w:rPr>
            <w:rFonts w:cstheme="minorHAnsi"/>
            <w:b/>
            <w:bCs/>
            <w:lang w:eastAsia="en-NZ"/>
          </w:rPr>
          <w:delText>:</w:delText>
        </w:r>
        <w:r w:rsidDel="00623C8E">
          <w:rPr>
            <w:rFonts w:cstheme="minorHAnsi"/>
            <w:b/>
            <w:bCs/>
            <w:lang w:eastAsia="en-NZ"/>
          </w:rPr>
          <w:br/>
        </w:r>
        <w:r w:rsidRPr="007C6824" w:rsidDel="00623C8E">
          <w:rPr>
            <w:rFonts w:cstheme="minorHAnsi"/>
            <w:color w:val="A6A6A6" w:themeColor="background1" w:themeShade="A6"/>
            <w:lang w:eastAsia="en-NZ"/>
          </w:rPr>
          <w:delText>(Include link)</w:delText>
        </w:r>
      </w:del>
    </w:p>
    <w:p w14:paraId="5BD355E3" w14:textId="5C1BC2E9" w:rsidR="00F47B88" w:rsidRPr="008474B6" w:rsidDel="00623C8E" w:rsidRDefault="00F47B88" w:rsidP="00F47B88">
      <w:pPr>
        <w:rPr>
          <w:del w:id="70" w:author="Jenny Choubassi" w:date="2025-04-14T01:50:00Z" w16du:dateUtc="2025-04-14T07:50:00Z"/>
          <w:rFonts w:cstheme="minorHAnsi"/>
          <w:lang w:eastAsia="en-NZ"/>
        </w:rPr>
      </w:pPr>
      <w:del w:id="71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Date accessed:</w:delText>
        </w:r>
        <w:r w:rsidR="003E1AFE" w:rsidDel="00623C8E">
          <w:rPr>
            <w:rFonts w:cstheme="minorHAnsi"/>
            <w:b/>
            <w:bCs/>
            <w:lang w:eastAsia="en-NZ"/>
          </w:rPr>
          <w:br/>
        </w:r>
      </w:del>
    </w:p>
    <w:p w14:paraId="5592DA5A" w14:textId="330455AF" w:rsidR="00F47B88" w:rsidRPr="009523F7" w:rsidDel="00623C8E" w:rsidRDefault="00F47B88" w:rsidP="00F47B88">
      <w:pPr>
        <w:rPr>
          <w:del w:id="72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  <w:del w:id="73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Prompt(s) entered:</w:delText>
        </w:r>
        <w:r w:rsidDel="00623C8E">
          <w:rPr>
            <w:rFonts w:cstheme="minorHAnsi"/>
            <w:lang w:eastAsia="en-NZ"/>
          </w:rPr>
          <w:delText xml:space="preserve"> </w:delText>
        </w:r>
        <w:r w:rsidDel="00623C8E">
          <w:rPr>
            <w:rFonts w:cstheme="minorHAnsi"/>
            <w:lang w:eastAsia="en-NZ"/>
          </w:rPr>
          <w:br/>
        </w:r>
        <w:r w:rsidRPr="009523F7" w:rsidDel="00623C8E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</w:p>
    <w:p w14:paraId="7DCF9651" w14:textId="63CCB2E3" w:rsidR="00F47B88" w:rsidDel="00623C8E" w:rsidRDefault="00F47B88" w:rsidP="00F47B88">
      <w:pPr>
        <w:rPr>
          <w:del w:id="74" w:author="Jenny Choubassi" w:date="2025-04-14T01:50:00Z" w16du:dateUtc="2025-04-14T07:50:00Z"/>
          <w:rFonts w:cstheme="minorHAnsi"/>
          <w:lang w:eastAsia="en-NZ"/>
        </w:rPr>
      </w:pPr>
      <w:del w:id="75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Prompt output(s):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(Provide the full output from the tool. Use screenshots if necessary)</w:delText>
        </w:r>
      </w:del>
    </w:p>
    <w:p w14:paraId="1FC6A9A6" w14:textId="4185B183" w:rsidR="00F47B88" w:rsidDel="00623C8E" w:rsidRDefault="00F47B88" w:rsidP="00F47B88">
      <w:pPr>
        <w:rPr>
          <w:del w:id="76" w:author="Jenny Choubassi" w:date="2025-04-14T01:50:00Z" w16du:dateUtc="2025-04-14T07:50:00Z"/>
          <w:rFonts w:cstheme="minorHAnsi"/>
          <w:lang w:eastAsia="en-NZ"/>
        </w:rPr>
      </w:pPr>
      <w:del w:id="77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Modification for assessment: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(Explain how you adapted the output from the AI when you incorporated it into your assessment)</w:delText>
        </w:r>
      </w:del>
    </w:p>
    <w:p w14:paraId="23670179" w14:textId="18E0FF1E" w:rsidR="00F47B88" w:rsidDel="00623C8E" w:rsidRDefault="00F47B88" w:rsidP="00F47B88">
      <w:pPr>
        <w:rPr>
          <w:del w:id="78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  <w:del w:id="79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Contribution to learning: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(Reflect on how the tool has helped or hindered your learning)</w:delText>
        </w:r>
      </w:del>
    </w:p>
    <w:p w14:paraId="41B05354" w14:textId="0AA7D90D" w:rsidR="00F47B88" w:rsidDel="00623C8E" w:rsidRDefault="00F47B88" w:rsidP="00F47B88">
      <w:pPr>
        <w:rPr>
          <w:del w:id="80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36705D00" w14:textId="643E6F35" w:rsidR="00191E2C" w:rsidDel="00623C8E" w:rsidRDefault="00191E2C" w:rsidP="00F47B88">
      <w:pPr>
        <w:rPr>
          <w:del w:id="81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6B280484" w14:textId="72904761" w:rsidR="00F47B88" w:rsidRPr="00CB6CA3" w:rsidDel="00623C8E" w:rsidRDefault="00F47B88" w:rsidP="00F47B88">
      <w:pPr>
        <w:rPr>
          <w:del w:id="82" w:author="Jenny Choubassi" w:date="2025-04-14T01:50:00Z" w16du:dateUtc="2025-04-14T07:50:00Z"/>
          <w:rFonts w:cstheme="minorHAnsi"/>
          <w:b/>
          <w:bCs/>
          <w:lang w:eastAsia="en-NZ"/>
        </w:rPr>
      </w:pPr>
      <w:del w:id="83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Tool</w:delText>
        </w:r>
        <w:r w:rsidDel="00623C8E">
          <w:rPr>
            <w:rFonts w:cstheme="minorHAnsi"/>
            <w:b/>
            <w:bCs/>
            <w:lang w:eastAsia="en-NZ"/>
          </w:rPr>
          <w:delText xml:space="preserve"> used</w:delText>
        </w:r>
        <w:r w:rsidRPr="00CB6CA3" w:rsidDel="00623C8E">
          <w:rPr>
            <w:rFonts w:cstheme="minorHAnsi"/>
            <w:b/>
            <w:bCs/>
            <w:lang w:eastAsia="en-NZ"/>
          </w:rPr>
          <w:delText>:</w:delText>
        </w:r>
        <w:r w:rsidDel="00623C8E">
          <w:rPr>
            <w:rFonts w:cstheme="minorHAnsi"/>
            <w:b/>
            <w:bCs/>
            <w:lang w:eastAsia="en-NZ"/>
          </w:rPr>
          <w:br/>
        </w:r>
        <w:r w:rsidRPr="007C6824" w:rsidDel="00623C8E">
          <w:rPr>
            <w:rFonts w:cstheme="minorHAnsi"/>
            <w:color w:val="A6A6A6" w:themeColor="background1" w:themeShade="A6"/>
            <w:lang w:eastAsia="en-NZ"/>
          </w:rPr>
          <w:delText>(Include link)</w:delText>
        </w:r>
      </w:del>
    </w:p>
    <w:p w14:paraId="79423BC7" w14:textId="40088389" w:rsidR="00F47B88" w:rsidRPr="008474B6" w:rsidDel="00623C8E" w:rsidRDefault="00F47B88" w:rsidP="00F47B88">
      <w:pPr>
        <w:rPr>
          <w:del w:id="84" w:author="Jenny Choubassi" w:date="2025-04-14T01:50:00Z" w16du:dateUtc="2025-04-14T07:50:00Z"/>
          <w:rFonts w:cstheme="minorHAnsi"/>
          <w:lang w:eastAsia="en-NZ"/>
        </w:rPr>
      </w:pPr>
      <w:del w:id="85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Date accessed:</w:delText>
        </w:r>
        <w:r w:rsidR="003E1AFE" w:rsidDel="00623C8E">
          <w:rPr>
            <w:rFonts w:cstheme="minorHAnsi"/>
            <w:b/>
            <w:bCs/>
            <w:lang w:eastAsia="en-NZ"/>
          </w:rPr>
          <w:br/>
        </w:r>
      </w:del>
    </w:p>
    <w:p w14:paraId="7CFC3CFF" w14:textId="3636F4E1" w:rsidR="00F47B88" w:rsidRPr="009523F7" w:rsidDel="00623C8E" w:rsidRDefault="00F47B88" w:rsidP="00F47B88">
      <w:pPr>
        <w:rPr>
          <w:del w:id="86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  <w:del w:id="87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Prompt(s) entered:</w:delText>
        </w:r>
        <w:r w:rsidDel="00623C8E">
          <w:rPr>
            <w:rFonts w:cstheme="minorHAnsi"/>
            <w:lang w:eastAsia="en-NZ"/>
          </w:rPr>
          <w:delText xml:space="preserve"> </w:delText>
        </w:r>
        <w:r w:rsidDel="00623C8E">
          <w:rPr>
            <w:rFonts w:cstheme="minorHAnsi"/>
            <w:lang w:eastAsia="en-NZ"/>
          </w:rPr>
          <w:br/>
        </w:r>
        <w:r w:rsidRPr="009523F7" w:rsidDel="00623C8E">
          <w:rPr>
            <w:rFonts w:cstheme="minorHAnsi"/>
            <w:color w:val="A6A6A6" w:themeColor="background1" w:themeShade="A6"/>
            <w:lang w:eastAsia="en-NZ"/>
          </w:rPr>
          <w:delText>(Write the prompt(s) out in full. Use screenshots if necessary)</w:delText>
        </w:r>
      </w:del>
    </w:p>
    <w:p w14:paraId="73BCFEA4" w14:textId="420D52F5" w:rsidR="00F47B88" w:rsidDel="00623C8E" w:rsidRDefault="00F47B88" w:rsidP="00F47B88">
      <w:pPr>
        <w:rPr>
          <w:del w:id="88" w:author="Jenny Choubassi" w:date="2025-04-14T01:50:00Z" w16du:dateUtc="2025-04-14T07:50:00Z"/>
          <w:rFonts w:cstheme="minorHAnsi"/>
          <w:lang w:eastAsia="en-NZ"/>
        </w:rPr>
      </w:pPr>
      <w:del w:id="89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Prompt output(s):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(Provide the full output from the tool. Use screenshots if necessary)</w:delText>
        </w:r>
      </w:del>
    </w:p>
    <w:p w14:paraId="3481CB18" w14:textId="7ACB380C" w:rsidR="00F47B88" w:rsidDel="00623C8E" w:rsidRDefault="00F47B88" w:rsidP="00F47B88">
      <w:pPr>
        <w:rPr>
          <w:del w:id="90" w:author="Jenny Choubassi" w:date="2025-04-14T01:50:00Z" w16du:dateUtc="2025-04-14T07:50:00Z"/>
          <w:rFonts w:cstheme="minorHAnsi"/>
          <w:lang w:eastAsia="en-NZ"/>
        </w:rPr>
      </w:pPr>
      <w:del w:id="91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Modification for assessment: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(Explain how you adapted the output from the AI when you incorporated it into your assessment)</w:delText>
        </w:r>
      </w:del>
    </w:p>
    <w:p w14:paraId="725938C0" w14:textId="35ED8CDB" w:rsidR="00F47B88" w:rsidDel="00623C8E" w:rsidRDefault="00F47B88" w:rsidP="00F47B88">
      <w:pPr>
        <w:rPr>
          <w:del w:id="92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  <w:del w:id="93" w:author="Jenny Choubassi" w:date="2025-04-14T01:50:00Z" w16du:dateUtc="2025-04-14T07:50:00Z">
        <w:r w:rsidRPr="00CB6CA3" w:rsidDel="00623C8E">
          <w:rPr>
            <w:rFonts w:cstheme="minorHAnsi"/>
            <w:b/>
            <w:bCs/>
            <w:lang w:eastAsia="en-NZ"/>
          </w:rPr>
          <w:delText>Contribution to learning:</w:delText>
        </w:r>
        <w:r w:rsidDel="00623C8E">
          <w:rPr>
            <w:rFonts w:cstheme="minorHAnsi"/>
            <w:lang w:eastAsia="en-NZ"/>
          </w:rPr>
          <w:br/>
        </w:r>
        <w:r w:rsidRPr="00CB6CA3" w:rsidDel="00623C8E">
          <w:rPr>
            <w:rFonts w:cstheme="minorHAnsi"/>
            <w:color w:val="A6A6A6" w:themeColor="background1" w:themeShade="A6"/>
            <w:lang w:eastAsia="en-NZ"/>
          </w:rPr>
          <w:delText>(Reflect on how the tool has helped or hindered your learning)</w:delText>
        </w:r>
      </w:del>
    </w:p>
    <w:p w14:paraId="2A1DA478" w14:textId="75418C31" w:rsidR="001E58E5" w:rsidDel="00623C8E" w:rsidRDefault="001E58E5" w:rsidP="00F47B88">
      <w:pPr>
        <w:rPr>
          <w:del w:id="94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194692BF" w14:textId="6EAC1D72" w:rsidR="00CE025A" w:rsidDel="00623C8E" w:rsidRDefault="00CE025A" w:rsidP="00F47B88">
      <w:pPr>
        <w:rPr>
          <w:del w:id="95" w:author="Jenny Choubassi" w:date="2025-04-14T01:50:00Z" w16du:dateUtc="2025-04-14T07:50:00Z"/>
          <w:rFonts w:cstheme="minorHAnsi"/>
          <w:color w:val="A6A6A6" w:themeColor="background1" w:themeShade="A6"/>
          <w:lang w:eastAsia="en-NZ"/>
        </w:rPr>
      </w:pPr>
    </w:p>
    <w:p w14:paraId="0FFC0716" w14:textId="5BF2A31C" w:rsidR="001E58E5" w:rsidRPr="003E1AFE" w:rsidRDefault="001E58E5" w:rsidP="00F47B88">
      <w:pPr>
        <w:rPr>
          <w:rFonts w:cstheme="minorHAnsi"/>
          <w:i/>
          <w:iCs/>
          <w:lang w:eastAsia="en-NZ"/>
        </w:rPr>
      </w:pPr>
      <w:del w:id="96" w:author="Jenny Choubassi" w:date="2025-04-14T01:50:00Z" w16du:dateUtc="2025-04-14T07:50:00Z">
        <w:r w:rsidRPr="003E1AFE" w:rsidDel="00623C8E">
          <w:rPr>
            <w:rFonts w:cstheme="minorHAnsi"/>
            <w:i/>
            <w:iCs/>
            <w:lang w:eastAsia="en-NZ"/>
          </w:rPr>
          <w:delText>Use additional blocks as required</w:delText>
        </w:r>
      </w:del>
    </w:p>
    <w:sectPr w:rsidR="001E58E5" w:rsidRPr="003E1AFE" w:rsidSect="008B6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B2C64" w14:textId="77777777" w:rsidR="004C188C" w:rsidRDefault="004C188C" w:rsidP="00105CBD">
      <w:pPr>
        <w:spacing w:after="0" w:line="240" w:lineRule="auto"/>
      </w:pPr>
      <w:r>
        <w:separator/>
      </w:r>
    </w:p>
  </w:endnote>
  <w:endnote w:type="continuationSeparator" w:id="0">
    <w:p w14:paraId="1880EBBF" w14:textId="77777777" w:rsidR="004C188C" w:rsidRDefault="004C188C" w:rsidP="00105CBD">
      <w:pPr>
        <w:spacing w:after="0" w:line="240" w:lineRule="auto"/>
      </w:pPr>
      <w:r>
        <w:continuationSeparator/>
      </w:r>
    </w:p>
  </w:endnote>
  <w:endnote w:type="continuationNotice" w:id="1">
    <w:p w14:paraId="5C75CD0C" w14:textId="77777777" w:rsidR="004C188C" w:rsidRDefault="004C18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221FD" w14:textId="77777777" w:rsidR="004C188C" w:rsidRDefault="004C188C" w:rsidP="00105CBD">
      <w:pPr>
        <w:spacing w:after="0" w:line="240" w:lineRule="auto"/>
      </w:pPr>
      <w:r>
        <w:separator/>
      </w:r>
    </w:p>
  </w:footnote>
  <w:footnote w:type="continuationSeparator" w:id="0">
    <w:p w14:paraId="24F8CEA1" w14:textId="77777777" w:rsidR="004C188C" w:rsidRDefault="004C188C" w:rsidP="00105CBD">
      <w:pPr>
        <w:spacing w:after="0" w:line="240" w:lineRule="auto"/>
      </w:pPr>
      <w:r>
        <w:continuationSeparator/>
      </w:r>
    </w:p>
  </w:footnote>
  <w:footnote w:type="continuationNotice" w:id="1">
    <w:p w14:paraId="5C424D23" w14:textId="77777777" w:rsidR="004C188C" w:rsidRDefault="004C18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B56"/>
    <w:multiLevelType w:val="multilevel"/>
    <w:tmpl w:val="CBC2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B677A"/>
    <w:multiLevelType w:val="hybridMultilevel"/>
    <w:tmpl w:val="24EE03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B1E85"/>
    <w:multiLevelType w:val="hybridMultilevel"/>
    <w:tmpl w:val="8A569FD2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2DD"/>
    <w:multiLevelType w:val="hybridMultilevel"/>
    <w:tmpl w:val="C7CEC8E8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C16A9"/>
    <w:multiLevelType w:val="hybridMultilevel"/>
    <w:tmpl w:val="C7CEC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2DDF"/>
    <w:multiLevelType w:val="multilevel"/>
    <w:tmpl w:val="F5B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E3432"/>
    <w:multiLevelType w:val="multilevel"/>
    <w:tmpl w:val="565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634A4"/>
    <w:multiLevelType w:val="hybridMultilevel"/>
    <w:tmpl w:val="F2C62F18"/>
    <w:lvl w:ilvl="0" w:tplc="FB30E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B7D4E"/>
    <w:multiLevelType w:val="multilevel"/>
    <w:tmpl w:val="C01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26ED4"/>
    <w:multiLevelType w:val="multilevel"/>
    <w:tmpl w:val="1DF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03868"/>
    <w:multiLevelType w:val="multilevel"/>
    <w:tmpl w:val="4C9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B50FA"/>
    <w:multiLevelType w:val="hybridMultilevel"/>
    <w:tmpl w:val="BEF2EF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35950"/>
    <w:multiLevelType w:val="hybridMultilevel"/>
    <w:tmpl w:val="480ED7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63427">
    <w:abstractNumId w:val="9"/>
  </w:num>
  <w:num w:numId="2" w16cid:durableId="799686070">
    <w:abstractNumId w:val="6"/>
  </w:num>
  <w:num w:numId="3" w16cid:durableId="703212067">
    <w:abstractNumId w:val="5"/>
  </w:num>
  <w:num w:numId="4" w16cid:durableId="1770127457">
    <w:abstractNumId w:val="8"/>
  </w:num>
  <w:num w:numId="5" w16cid:durableId="1476140888">
    <w:abstractNumId w:val="10"/>
  </w:num>
  <w:num w:numId="6" w16cid:durableId="388580409">
    <w:abstractNumId w:val="1"/>
  </w:num>
  <w:num w:numId="7" w16cid:durableId="642277002">
    <w:abstractNumId w:val="11"/>
  </w:num>
  <w:num w:numId="8" w16cid:durableId="1917400183">
    <w:abstractNumId w:val="12"/>
  </w:num>
  <w:num w:numId="9" w16cid:durableId="279842708">
    <w:abstractNumId w:val="2"/>
  </w:num>
  <w:num w:numId="10" w16cid:durableId="1636911572">
    <w:abstractNumId w:val="3"/>
  </w:num>
  <w:num w:numId="11" w16cid:durableId="163253952">
    <w:abstractNumId w:val="4"/>
  </w:num>
  <w:num w:numId="12" w16cid:durableId="1071657352">
    <w:abstractNumId w:val="7"/>
  </w:num>
  <w:num w:numId="13" w16cid:durableId="15450208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nny Choubassi">
    <w15:presenceInfo w15:providerId="AD" w15:userId="S::23003517@massey.ac.nz::f616b512-9c1e-4279-8d78-48a5f3ab84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A4"/>
    <w:rsid w:val="00023AE9"/>
    <w:rsid w:val="000501CB"/>
    <w:rsid w:val="00060CDA"/>
    <w:rsid w:val="00062A21"/>
    <w:rsid w:val="000639F2"/>
    <w:rsid w:val="000722EE"/>
    <w:rsid w:val="00084CA2"/>
    <w:rsid w:val="00085A0C"/>
    <w:rsid w:val="00097DB4"/>
    <w:rsid w:val="000C2C72"/>
    <w:rsid w:val="000F3542"/>
    <w:rsid w:val="000F7B25"/>
    <w:rsid w:val="00105CBD"/>
    <w:rsid w:val="001066A4"/>
    <w:rsid w:val="00146B62"/>
    <w:rsid w:val="00155CB9"/>
    <w:rsid w:val="0016500C"/>
    <w:rsid w:val="00167CED"/>
    <w:rsid w:val="00191E2C"/>
    <w:rsid w:val="001921EB"/>
    <w:rsid w:val="00196B73"/>
    <w:rsid w:val="001A7A73"/>
    <w:rsid w:val="001D2B1D"/>
    <w:rsid w:val="001D49E3"/>
    <w:rsid w:val="001E58E5"/>
    <w:rsid w:val="001E774A"/>
    <w:rsid w:val="001F5D1D"/>
    <w:rsid w:val="00203763"/>
    <w:rsid w:val="0020520B"/>
    <w:rsid w:val="0021376D"/>
    <w:rsid w:val="00227BA8"/>
    <w:rsid w:val="00231BC2"/>
    <w:rsid w:val="00240D59"/>
    <w:rsid w:val="0024326F"/>
    <w:rsid w:val="0025548E"/>
    <w:rsid w:val="002B070D"/>
    <w:rsid w:val="002B285E"/>
    <w:rsid w:val="002B463C"/>
    <w:rsid w:val="002B7C20"/>
    <w:rsid w:val="002C4E8C"/>
    <w:rsid w:val="002D7057"/>
    <w:rsid w:val="002E0249"/>
    <w:rsid w:val="00304456"/>
    <w:rsid w:val="003067C7"/>
    <w:rsid w:val="003164A3"/>
    <w:rsid w:val="00322489"/>
    <w:rsid w:val="0036186E"/>
    <w:rsid w:val="00371ADC"/>
    <w:rsid w:val="00395D67"/>
    <w:rsid w:val="003A0737"/>
    <w:rsid w:val="003A2DA8"/>
    <w:rsid w:val="003C1967"/>
    <w:rsid w:val="003D1DFA"/>
    <w:rsid w:val="003E093B"/>
    <w:rsid w:val="003E1AFE"/>
    <w:rsid w:val="003E2876"/>
    <w:rsid w:val="003E5FB1"/>
    <w:rsid w:val="00403185"/>
    <w:rsid w:val="0040480A"/>
    <w:rsid w:val="00412EE9"/>
    <w:rsid w:val="0043345D"/>
    <w:rsid w:val="00442315"/>
    <w:rsid w:val="0044338F"/>
    <w:rsid w:val="00443C29"/>
    <w:rsid w:val="00473C5A"/>
    <w:rsid w:val="004870EB"/>
    <w:rsid w:val="00490C94"/>
    <w:rsid w:val="004A7C10"/>
    <w:rsid w:val="004B3224"/>
    <w:rsid w:val="004B7C3B"/>
    <w:rsid w:val="004B7D1E"/>
    <w:rsid w:val="004B7EC0"/>
    <w:rsid w:val="004C188C"/>
    <w:rsid w:val="004C520E"/>
    <w:rsid w:val="004D4AD0"/>
    <w:rsid w:val="004E4AB2"/>
    <w:rsid w:val="00513E49"/>
    <w:rsid w:val="005473EA"/>
    <w:rsid w:val="005566FF"/>
    <w:rsid w:val="00563D8D"/>
    <w:rsid w:val="005703D1"/>
    <w:rsid w:val="00576162"/>
    <w:rsid w:val="00576622"/>
    <w:rsid w:val="00580FF2"/>
    <w:rsid w:val="00596D6C"/>
    <w:rsid w:val="005C2AE9"/>
    <w:rsid w:val="005C4F78"/>
    <w:rsid w:val="005D4979"/>
    <w:rsid w:val="005F4265"/>
    <w:rsid w:val="00604110"/>
    <w:rsid w:val="00617355"/>
    <w:rsid w:val="00623C8E"/>
    <w:rsid w:val="00636352"/>
    <w:rsid w:val="00652C50"/>
    <w:rsid w:val="006619C3"/>
    <w:rsid w:val="00680F96"/>
    <w:rsid w:val="00681F1D"/>
    <w:rsid w:val="006840E0"/>
    <w:rsid w:val="006947E5"/>
    <w:rsid w:val="006A5EB7"/>
    <w:rsid w:val="006D7877"/>
    <w:rsid w:val="00700704"/>
    <w:rsid w:val="00702F14"/>
    <w:rsid w:val="00706946"/>
    <w:rsid w:val="007150D6"/>
    <w:rsid w:val="00740DA4"/>
    <w:rsid w:val="007471B9"/>
    <w:rsid w:val="00750545"/>
    <w:rsid w:val="00770AB7"/>
    <w:rsid w:val="00770D26"/>
    <w:rsid w:val="00781AF3"/>
    <w:rsid w:val="00792B52"/>
    <w:rsid w:val="007932C6"/>
    <w:rsid w:val="00793E12"/>
    <w:rsid w:val="007A5D92"/>
    <w:rsid w:val="007A6E12"/>
    <w:rsid w:val="007C0A70"/>
    <w:rsid w:val="007C6824"/>
    <w:rsid w:val="007E688D"/>
    <w:rsid w:val="007F588E"/>
    <w:rsid w:val="007F616D"/>
    <w:rsid w:val="007F61B5"/>
    <w:rsid w:val="00801388"/>
    <w:rsid w:val="00801D52"/>
    <w:rsid w:val="00842AF4"/>
    <w:rsid w:val="008474B6"/>
    <w:rsid w:val="00861892"/>
    <w:rsid w:val="0086649B"/>
    <w:rsid w:val="0087400C"/>
    <w:rsid w:val="00874452"/>
    <w:rsid w:val="00877B0B"/>
    <w:rsid w:val="00877D58"/>
    <w:rsid w:val="008A35CC"/>
    <w:rsid w:val="008B09F3"/>
    <w:rsid w:val="008B1AE3"/>
    <w:rsid w:val="008B671A"/>
    <w:rsid w:val="008C2B21"/>
    <w:rsid w:val="008D7DB2"/>
    <w:rsid w:val="008F7C3B"/>
    <w:rsid w:val="0090398A"/>
    <w:rsid w:val="009165FF"/>
    <w:rsid w:val="0092798C"/>
    <w:rsid w:val="009523F7"/>
    <w:rsid w:val="0096495C"/>
    <w:rsid w:val="00977E5C"/>
    <w:rsid w:val="0098229E"/>
    <w:rsid w:val="00992E80"/>
    <w:rsid w:val="009A0232"/>
    <w:rsid w:val="009A4485"/>
    <w:rsid w:val="009B283C"/>
    <w:rsid w:val="009B443C"/>
    <w:rsid w:val="009B4DDD"/>
    <w:rsid w:val="009C08EB"/>
    <w:rsid w:val="009D4FA6"/>
    <w:rsid w:val="009F22BF"/>
    <w:rsid w:val="00A049E3"/>
    <w:rsid w:val="00A1000A"/>
    <w:rsid w:val="00A2144A"/>
    <w:rsid w:val="00A33F14"/>
    <w:rsid w:val="00A43644"/>
    <w:rsid w:val="00A44177"/>
    <w:rsid w:val="00A829A8"/>
    <w:rsid w:val="00A9763F"/>
    <w:rsid w:val="00AB1E06"/>
    <w:rsid w:val="00AB2D98"/>
    <w:rsid w:val="00AD00A3"/>
    <w:rsid w:val="00AD1AB9"/>
    <w:rsid w:val="00AD278E"/>
    <w:rsid w:val="00AE0598"/>
    <w:rsid w:val="00AE5C82"/>
    <w:rsid w:val="00B006C3"/>
    <w:rsid w:val="00B131EF"/>
    <w:rsid w:val="00B23C68"/>
    <w:rsid w:val="00B43DD7"/>
    <w:rsid w:val="00B5362E"/>
    <w:rsid w:val="00B83E4A"/>
    <w:rsid w:val="00BA199B"/>
    <w:rsid w:val="00BB0DE0"/>
    <w:rsid w:val="00BB10F5"/>
    <w:rsid w:val="00BC7C39"/>
    <w:rsid w:val="00BD0D2E"/>
    <w:rsid w:val="00BD4BBB"/>
    <w:rsid w:val="00BE04A5"/>
    <w:rsid w:val="00BE305E"/>
    <w:rsid w:val="00BE3D95"/>
    <w:rsid w:val="00BF542B"/>
    <w:rsid w:val="00C00CD1"/>
    <w:rsid w:val="00C02610"/>
    <w:rsid w:val="00C20E0E"/>
    <w:rsid w:val="00C267C3"/>
    <w:rsid w:val="00C50BA6"/>
    <w:rsid w:val="00C80C96"/>
    <w:rsid w:val="00CA1F59"/>
    <w:rsid w:val="00CB6CA3"/>
    <w:rsid w:val="00CE025A"/>
    <w:rsid w:val="00CE051F"/>
    <w:rsid w:val="00CE0D78"/>
    <w:rsid w:val="00D1393C"/>
    <w:rsid w:val="00D362D1"/>
    <w:rsid w:val="00D44AC7"/>
    <w:rsid w:val="00D53160"/>
    <w:rsid w:val="00D71564"/>
    <w:rsid w:val="00D74E87"/>
    <w:rsid w:val="00D8043A"/>
    <w:rsid w:val="00D96844"/>
    <w:rsid w:val="00DA3CAB"/>
    <w:rsid w:val="00DC378B"/>
    <w:rsid w:val="00DD3302"/>
    <w:rsid w:val="00DD5E22"/>
    <w:rsid w:val="00DE6D50"/>
    <w:rsid w:val="00DE795F"/>
    <w:rsid w:val="00E21767"/>
    <w:rsid w:val="00E40F60"/>
    <w:rsid w:val="00E56522"/>
    <w:rsid w:val="00E82F5E"/>
    <w:rsid w:val="00E84CFD"/>
    <w:rsid w:val="00EA039C"/>
    <w:rsid w:val="00EA5A9F"/>
    <w:rsid w:val="00EC0FD2"/>
    <w:rsid w:val="00EC7C1D"/>
    <w:rsid w:val="00EE0B73"/>
    <w:rsid w:val="00EF7603"/>
    <w:rsid w:val="00F0015C"/>
    <w:rsid w:val="00F108CF"/>
    <w:rsid w:val="00F17C48"/>
    <w:rsid w:val="00F23E78"/>
    <w:rsid w:val="00F34D1E"/>
    <w:rsid w:val="00F34F5F"/>
    <w:rsid w:val="00F47B88"/>
    <w:rsid w:val="00F60A82"/>
    <w:rsid w:val="00F87FD9"/>
    <w:rsid w:val="00FD75AB"/>
    <w:rsid w:val="00FE398F"/>
    <w:rsid w:val="269D8156"/>
    <w:rsid w:val="358C5C91"/>
    <w:rsid w:val="51983D9C"/>
    <w:rsid w:val="52AFE30D"/>
    <w:rsid w:val="75E69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060"/>
  <w15:chartTrackingRefBased/>
  <w15:docId w15:val="{4B282147-FA01-4995-83C2-7F47F05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4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84CFD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E84CFD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E84CFD"/>
    <w:rPr>
      <w:b/>
      <w:bCs/>
    </w:rPr>
  </w:style>
  <w:style w:type="paragraph" w:customStyle="1" w:styleId="tabsitem">
    <w:name w:val="tabs__item"/>
    <w:basedOn w:val="Normal"/>
    <w:rsid w:val="00E8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84CFD"/>
    <w:rPr>
      <w:color w:val="0000FF"/>
      <w:u w:val="single"/>
    </w:rPr>
  </w:style>
  <w:style w:type="character" w:customStyle="1" w:styleId="accordiontitle">
    <w:name w:val="accordion__title"/>
    <w:basedOn w:val="DefaultParagraphFont"/>
    <w:rsid w:val="00CE051F"/>
  </w:style>
  <w:style w:type="paragraph" w:customStyle="1" w:styleId="accordionvisible">
    <w:name w:val="accordion__visible"/>
    <w:basedOn w:val="Normal"/>
    <w:rsid w:val="00CE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F3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9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C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C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CB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55CB9"/>
    <w:rPr>
      <w:color w:val="605E5C"/>
      <w:shd w:val="clear" w:color="auto" w:fill="E1DFDD"/>
    </w:rPr>
  </w:style>
  <w:style w:type="paragraph" w:customStyle="1" w:styleId="pf0">
    <w:name w:val="pf0"/>
    <w:basedOn w:val="Normal"/>
    <w:rsid w:val="0019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f01">
    <w:name w:val="cf01"/>
    <w:basedOn w:val="DefaultParagraphFont"/>
    <w:rsid w:val="001921EB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FD2"/>
  </w:style>
  <w:style w:type="paragraph" w:styleId="Footer">
    <w:name w:val="footer"/>
    <w:basedOn w:val="Normal"/>
    <w:link w:val="Foot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FD2"/>
  </w:style>
  <w:style w:type="paragraph" w:styleId="Revision">
    <w:name w:val="Revision"/>
    <w:hidden/>
    <w:uiPriority w:val="99"/>
    <w:semiHidden/>
    <w:rsid w:val="00792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883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  <w:div w:id="634600488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</w:divsChild>
        </w:div>
        <w:div w:id="2028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090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202">
                      <w:marLeft w:val="450"/>
                      <w:marRight w:val="450"/>
                      <w:marTop w:val="450"/>
                      <w:marBottom w:val="450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51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5F39-56C3-4456-95D1-6C23089D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Jacoby</dc:creator>
  <cp:keywords/>
  <dc:description/>
  <cp:lastModifiedBy>Jenny Choubassi</cp:lastModifiedBy>
  <cp:revision>2</cp:revision>
  <dcterms:created xsi:type="dcterms:W3CDTF">2025-04-14T07:52:00Z</dcterms:created>
  <dcterms:modified xsi:type="dcterms:W3CDTF">2025-04-14T07:52:00Z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2024-11-24T18:45:42Z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aa5c60ef-4dad-47bb-b964-2a464e9e3c9d</vt:lpwstr>
  </property>
  <property fmtid="{D5CDD505-2E9C-101B-9397-08002B2CF9AE}" pid="8" name="MSIP_Label_bd9e4d68-54d0-40a5-8c9a-85a36c87352c_ContentBits">
    <vt:lpwstr>0</vt:lpwstr>
  </property>
</Properties>
</file>